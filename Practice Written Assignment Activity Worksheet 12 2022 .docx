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0551" w14:textId="3AEAA269" w:rsidR="001A6697" w:rsidRPr="001A6697" w:rsidRDefault="001A6697" w:rsidP="001A6697">
      <w:pPr>
        <w:pStyle w:val="Heading1"/>
      </w:pPr>
      <w:r w:rsidRPr="001A6697">
        <w:t xml:space="preserve">Why Are You in </w:t>
      </w:r>
      <w:r w:rsidR="001A3F93">
        <w:t>University or Have Chosen to Continue Your Learning</w:t>
      </w:r>
      <w:r w:rsidRPr="001A6697">
        <w:t>?</w:t>
      </w:r>
    </w:p>
    <w:p w14:paraId="4836B982" w14:textId="41E4F3F2" w:rsidR="001A6697" w:rsidRPr="001A6697" w:rsidRDefault="001A6697" w:rsidP="00F006B5">
      <w:pPr>
        <w:rPr>
          <w:rFonts w:ascii="Lato" w:hAnsi="Lato"/>
        </w:rPr>
      </w:pPr>
      <w:r w:rsidRPr="001A6697">
        <w:rPr>
          <w:rFonts w:ascii="Lato" w:hAnsi="Lato"/>
        </w:rPr>
        <w:t xml:space="preserve">We know that </w:t>
      </w:r>
      <w:r w:rsidR="007D37EE">
        <w:rPr>
          <w:rFonts w:ascii="Lato" w:hAnsi="Lato"/>
        </w:rPr>
        <w:t xml:space="preserve">university </w:t>
      </w:r>
      <w:r w:rsidRPr="001A6697">
        <w:rPr>
          <w:rFonts w:ascii="Lato" w:hAnsi="Lato"/>
        </w:rPr>
        <w:t xml:space="preserve">is not mandatory—like kindergarten through 12th grade is—and it is not free. You have </w:t>
      </w:r>
      <w:r w:rsidR="00276431">
        <w:rPr>
          <w:rFonts w:ascii="Lato" w:hAnsi="Lato"/>
        </w:rPr>
        <w:t>chosen</w:t>
      </w:r>
      <w:r w:rsidRPr="001A6697">
        <w:rPr>
          <w:rFonts w:ascii="Lato" w:hAnsi="Lato"/>
        </w:rPr>
        <w:t xml:space="preserve"> to commit several years of hard work to earn a degree or </w:t>
      </w:r>
      <w:r w:rsidR="007D37EE">
        <w:rPr>
          <w:rFonts w:ascii="Lato" w:hAnsi="Lato"/>
        </w:rPr>
        <w:t>to further your learning</w:t>
      </w:r>
      <w:r w:rsidRPr="001A6697">
        <w:rPr>
          <w:rFonts w:ascii="Lato" w:hAnsi="Lato"/>
        </w:rPr>
        <w:t xml:space="preserve">. In some cases, you may have had to work </w:t>
      </w:r>
      <w:proofErr w:type="gramStart"/>
      <w:r w:rsidRPr="001A6697">
        <w:rPr>
          <w:rFonts w:ascii="Lato" w:hAnsi="Lato"/>
        </w:rPr>
        <w:t>really hard</w:t>
      </w:r>
      <w:proofErr w:type="gramEnd"/>
      <w:r w:rsidRPr="001A6697">
        <w:rPr>
          <w:rFonts w:ascii="Lato" w:hAnsi="Lato"/>
        </w:rPr>
        <w:t xml:space="preserve"> to get here by getting good grades and test scores in high school and earning money to pay </w:t>
      </w:r>
      <w:r w:rsidR="00F006B5">
        <w:rPr>
          <w:rFonts w:ascii="Lato" w:hAnsi="Lato"/>
        </w:rPr>
        <w:t xml:space="preserve">your </w:t>
      </w:r>
      <w:r w:rsidRPr="001A6697">
        <w:rPr>
          <w:rFonts w:ascii="Lato" w:hAnsi="Lato"/>
        </w:rPr>
        <w:t>fees and other expenses. Now you have more at stake and a clearer path to achieving your goals, but you still need to be able to answer the question.</w:t>
      </w:r>
    </w:p>
    <w:p w14:paraId="76779C32" w14:textId="77777777" w:rsidR="001A6697" w:rsidRPr="001A6697" w:rsidRDefault="001A6697" w:rsidP="001A6697">
      <w:pPr>
        <w:rPr>
          <w:rFonts w:ascii="Lato" w:hAnsi="Lato"/>
        </w:rPr>
      </w:pPr>
    </w:p>
    <w:p w14:paraId="65B0208C" w14:textId="229D7BEF" w:rsidR="001A6697" w:rsidRPr="001A6697" w:rsidRDefault="001A6697" w:rsidP="001A6697">
      <w:pPr>
        <w:rPr>
          <w:rFonts w:ascii="Lato" w:hAnsi="Lato"/>
        </w:rPr>
      </w:pPr>
      <w:r w:rsidRPr="001A6697">
        <w:rPr>
          <w:rFonts w:ascii="Lato" w:hAnsi="Lato"/>
        </w:rPr>
        <w:t xml:space="preserve">To help answer this question, consider the following questioning technique called “The Five Whys” </w:t>
      </w:r>
      <w:r w:rsidR="00276431">
        <w:rPr>
          <w:rFonts w:ascii="Lato" w:hAnsi="Lato"/>
        </w:rPr>
        <w:t>which</w:t>
      </w:r>
      <w:r w:rsidR="00276431" w:rsidRPr="001A6697">
        <w:rPr>
          <w:rFonts w:ascii="Lato" w:hAnsi="Lato"/>
        </w:rPr>
        <w:t xml:space="preserve"> </w:t>
      </w:r>
      <w:r w:rsidRPr="001A6697">
        <w:rPr>
          <w:rFonts w:ascii="Lato" w:hAnsi="Lato"/>
        </w:rPr>
        <w:t>was originally created by Sakichi Toyoda, a Japanese inventor whose strategy was used by the Toyota Motor Company to find the underlying cause of a problem. While your decision to go to</w:t>
      </w:r>
      <w:r w:rsidR="00F006B5">
        <w:rPr>
          <w:rFonts w:ascii="Lato" w:hAnsi="Lato"/>
        </w:rPr>
        <w:t xml:space="preserve"> university</w:t>
      </w:r>
      <w:r w:rsidR="004603D1">
        <w:rPr>
          <w:rFonts w:ascii="Lato" w:hAnsi="Lato"/>
        </w:rPr>
        <w:t xml:space="preserve"> or continue your studies</w:t>
      </w:r>
      <w:r w:rsidR="00F006B5">
        <w:rPr>
          <w:rFonts w:ascii="Lato" w:hAnsi="Lato"/>
        </w:rPr>
        <w:t xml:space="preserve"> i</w:t>
      </w:r>
      <w:r w:rsidRPr="001A6697">
        <w:rPr>
          <w:rFonts w:ascii="Lato" w:hAnsi="Lato"/>
        </w:rPr>
        <w:t xml:space="preserve">s not a problem, the exercise is helpful to uncover your </w:t>
      </w:r>
      <w:proofErr w:type="gramStart"/>
      <w:r w:rsidRPr="001A6697">
        <w:rPr>
          <w:rFonts w:ascii="Lato" w:hAnsi="Lato"/>
        </w:rPr>
        <w:t>underlying purpose</w:t>
      </w:r>
      <w:proofErr w:type="gramEnd"/>
      <w:r w:rsidRPr="001A6697">
        <w:rPr>
          <w:rFonts w:ascii="Lato" w:hAnsi="Lato"/>
        </w:rPr>
        <w:t xml:space="preserve"> for </w:t>
      </w:r>
      <w:r w:rsidR="004603D1">
        <w:rPr>
          <w:rFonts w:ascii="Lato" w:hAnsi="Lato"/>
        </w:rPr>
        <w:t>studying.</w:t>
      </w:r>
    </w:p>
    <w:p w14:paraId="30DD9AC3" w14:textId="77777777" w:rsidR="001A6697" w:rsidRPr="001A6697" w:rsidRDefault="001A6697" w:rsidP="001A6697">
      <w:pPr>
        <w:rPr>
          <w:rFonts w:ascii="Lato" w:hAnsi="Lato"/>
        </w:rPr>
      </w:pPr>
    </w:p>
    <w:p w14:paraId="40870700" w14:textId="0EA85180" w:rsidR="001A6697" w:rsidRPr="001A6697" w:rsidRDefault="001A6697" w:rsidP="001A6697">
      <w:pPr>
        <w:rPr>
          <w:rFonts w:ascii="Lato" w:hAnsi="Lato"/>
        </w:rPr>
      </w:pPr>
      <w:r w:rsidRPr="001A6697">
        <w:rPr>
          <w:rFonts w:ascii="Lato" w:hAnsi="Lato"/>
        </w:rPr>
        <w:t>The process starts with a “Why” question t</w:t>
      </w:r>
      <w:r w:rsidR="00276431">
        <w:rPr>
          <w:rFonts w:ascii="Lato" w:hAnsi="Lato"/>
        </w:rPr>
        <w:t>o which you want to know the answer</w:t>
      </w:r>
      <w:r w:rsidRPr="001A6697">
        <w:rPr>
          <w:rFonts w:ascii="Lato" w:hAnsi="Lato"/>
        </w:rPr>
        <w:t>. Then, the next four “Why” questions use a portion of the previous answer to help you dig further into the answer to the original question. Here is an example of “The Five Whys,” with the first question</w:t>
      </w:r>
      <w:r w:rsidR="00276431">
        <w:rPr>
          <w:rFonts w:ascii="Lato" w:hAnsi="Lato"/>
        </w:rPr>
        <w:t>,</w:t>
      </w:r>
      <w:r w:rsidRPr="001A6697">
        <w:rPr>
          <w:rFonts w:ascii="Lato" w:hAnsi="Lato"/>
        </w:rPr>
        <w:t xml:space="preserve"> “Why are you in </w:t>
      </w:r>
      <w:r w:rsidR="004603D1">
        <w:rPr>
          <w:rFonts w:ascii="Lato" w:hAnsi="Lato"/>
        </w:rPr>
        <w:t>university</w:t>
      </w:r>
      <w:r w:rsidR="00276431">
        <w:rPr>
          <w:rFonts w:ascii="Lato" w:hAnsi="Lato"/>
        </w:rPr>
        <w:t>,</w:t>
      </w:r>
      <w:r w:rsidR="004603D1">
        <w:rPr>
          <w:rFonts w:ascii="Lato" w:hAnsi="Lato"/>
        </w:rPr>
        <w:t xml:space="preserve"> or have chosen to continue your studies</w:t>
      </w:r>
      <w:r w:rsidRPr="001A6697">
        <w:rPr>
          <w:rFonts w:ascii="Lato" w:hAnsi="Lato"/>
        </w:rPr>
        <w:t xml:space="preserve">?” </w:t>
      </w:r>
    </w:p>
    <w:p w14:paraId="172474E0" w14:textId="77777777" w:rsidR="001A6697" w:rsidRPr="001A6697" w:rsidRDefault="001A6697" w:rsidP="001A6697">
      <w:pPr>
        <w:rPr>
          <w:rFonts w:ascii="Lato" w:hAnsi="Lato"/>
        </w:rPr>
      </w:pPr>
    </w:p>
    <w:p w14:paraId="7E1FF948" w14:textId="68DC1CD8" w:rsidR="001A6697" w:rsidRPr="001A6697" w:rsidRDefault="001A6697" w:rsidP="00171601">
      <w:pPr>
        <w:rPr>
          <w:rFonts w:ascii="Lato" w:hAnsi="Lato"/>
        </w:rPr>
      </w:pPr>
      <w:r w:rsidRPr="001A6697">
        <w:rPr>
          <w:rFonts w:ascii="Lato" w:hAnsi="Lato"/>
        </w:rPr>
        <w:t xml:space="preserve">While the example is one from a student who knows what she wants to </w:t>
      </w:r>
      <w:r w:rsidR="004603D1">
        <w:rPr>
          <w:rFonts w:ascii="Lato" w:hAnsi="Lato"/>
        </w:rPr>
        <w:t>study</w:t>
      </w:r>
      <w:r w:rsidRPr="001A6697">
        <w:rPr>
          <w:rFonts w:ascii="Lato" w:hAnsi="Lato"/>
        </w:rPr>
        <w:t xml:space="preserve">, this process does not require that you have a specific degree or career in mind. In fact, if you are undecided, you can explore the “why” of your indecision. Is it because you have </w:t>
      </w:r>
      <w:r w:rsidR="004603D1">
        <w:rPr>
          <w:rFonts w:ascii="Lato" w:hAnsi="Lato"/>
        </w:rPr>
        <w:t>many</w:t>
      </w:r>
      <w:r w:rsidRPr="001A6697">
        <w:rPr>
          <w:rFonts w:ascii="Lato" w:hAnsi="Lato"/>
        </w:rPr>
        <w:t xml:space="preserve"> choices, or are</w:t>
      </w:r>
      <w:r w:rsidR="00276431">
        <w:rPr>
          <w:rFonts w:ascii="Lato" w:hAnsi="Lato"/>
        </w:rPr>
        <w:t xml:space="preserve"> you</w:t>
      </w:r>
      <w:r w:rsidRPr="001A6697">
        <w:rPr>
          <w:rFonts w:ascii="Lato" w:hAnsi="Lato"/>
        </w:rPr>
        <w:t xml:space="preserve"> </w:t>
      </w:r>
      <w:r w:rsidR="00276431">
        <w:rPr>
          <w:rFonts w:ascii="Lato" w:hAnsi="Lato"/>
        </w:rPr>
        <w:t>un</w:t>
      </w:r>
      <w:r w:rsidRPr="001A6697">
        <w:rPr>
          <w:rFonts w:ascii="Lato" w:hAnsi="Lato"/>
        </w:rPr>
        <w:t xml:space="preserve">sure what you really want out of </w:t>
      </w:r>
      <w:r w:rsidR="004603D1">
        <w:rPr>
          <w:rFonts w:ascii="Lato" w:hAnsi="Lato"/>
        </w:rPr>
        <w:t>university/your studies</w:t>
      </w:r>
      <w:r w:rsidRPr="001A6697">
        <w:rPr>
          <w:rFonts w:ascii="Lato" w:hAnsi="Lato"/>
        </w:rPr>
        <w:t>?</w:t>
      </w:r>
    </w:p>
    <w:p w14:paraId="2BAB3745" w14:textId="77777777" w:rsidR="001A6697" w:rsidRPr="001A6697" w:rsidRDefault="001A6697" w:rsidP="001A6697">
      <w:pPr>
        <w:pStyle w:val="Heading1"/>
      </w:pPr>
      <w:r w:rsidRPr="001A6697">
        <w:t>The Five Whys in Action</w:t>
      </w:r>
    </w:p>
    <w:p w14:paraId="7EB9CBB1" w14:textId="77777777" w:rsidR="007E2193" w:rsidRDefault="001A6697" w:rsidP="007E2193">
      <w:pPr>
        <w:pStyle w:val="ListParagraph"/>
        <w:numPr>
          <w:ilvl w:val="0"/>
          <w:numId w:val="6"/>
        </w:numPr>
        <w:rPr>
          <w:rFonts w:ascii="Lato" w:hAnsi="Lato"/>
        </w:rPr>
      </w:pPr>
      <w:r w:rsidRPr="007E2193">
        <w:rPr>
          <w:rFonts w:ascii="Lato" w:hAnsi="Lato"/>
        </w:rPr>
        <w:t xml:space="preserve">Why are you in </w:t>
      </w:r>
      <w:r w:rsidR="004603D1" w:rsidRPr="007E2193">
        <w:rPr>
          <w:rFonts w:ascii="Lato" w:hAnsi="Lato"/>
        </w:rPr>
        <w:t>university</w:t>
      </w:r>
      <w:r w:rsidRPr="007E2193">
        <w:rPr>
          <w:rFonts w:ascii="Lato" w:hAnsi="Lato"/>
        </w:rPr>
        <w:t>?</w:t>
      </w:r>
      <w:r w:rsidRPr="007E2193">
        <w:rPr>
          <w:rFonts w:ascii="Lato" w:hAnsi="Lato"/>
        </w:rPr>
        <w:tab/>
      </w:r>
    </w:p>
    <w:p w14:paraId="62740C22" w14:textId="626CB071" w:rsidR="001A6697" w:rsidRPr="007E2193" w:rsidRDefault="001A6697" w:rsidP="007E2193">
      <w:pPr>
        <w:pStyle w:val="ListParagraph"/>
        <w:rPr>
          <w:rFonts w:ascii="Lato" w:hAnsi="Lato"/>
        </w:rPr>
      </w:pPr>
      <w:r w:rsidRPr="007E2193">
        <w:rPr>
          <w:rFonts w:ascii="Lato" w:hAnsi="Lato"/>
        </w:rPr>
        <w:br/>
        <w:t xml:space="preserve">I am in </w:t>
      </w:r>
      <w:r w:rsidR="004603D1" w:rsidRPr="007E2193">
        <w:rPr>
          <w:rFonts w:ascii="Lato" w:hAnsi="Lato"/>
        </w:rPr>
        <w:t>university</w:t>
      </w:r>
      <w:r w:rsidRPr="007E2193">
        <w:rPr>
          <w:rFonts w:ascii="Lato" w:hAnsi="Lato"/>
        </w:rPr>
        <w:t xml:space="preserve"> to earn a degree in </w:t>
      </w:r>
      <w:r w:rsidR="00196CD2" w:rsidRPr="007E2193">
        <w:rPr>
          <w:rFonts w:ascii="Lato" w:hAnsi="Lato"/>
        </w:rPr>
        <w:t xml:space="preserve">business administration. </w:t>
      </w:r>
    </w:p>
    <w:p w14:paraId="7EBCBD3D" w14:textId="77777777" w:rsidR="001A6697" w:rsidRDefault="001A6697" w:rsidP="001A6697">
      <w:pPr>
        <w:rPr>
          <w:rFonts w:ascii="Lato" w:hAnsi="Lato"/>
        </w:rPr>
      </w:pPr>
    </w:p>
    <w:p w14:paraId="784CDE85" w14:textId="77777777" w:rsidR="007E2193" w:rsidRDefault="001A6697" w:rsidP="007E2193">
      <w:pPr>
        <w:pStyle w:val="ListParagraph"/>
        <w:numPr>
          <w:ilvl w:val="0"/>
          <w:numId w:val="6"/>
        </w:numPr>
        <w:rPr>
          <w:rFonts w:ascii="Lato" w:hAnsi="Lato"/>
        </w:rPr>
      </w:pPr>
      <w:r w:rsidRPr="007E2193">
        <w:rPr>
          <w:rFonts w:ascii="Lato" w:hAnsi="Lato"/>
        </w:rPr>
        <w:t xml:space="preserve">Why do you want to earn a degree in </w:t>
      </w:r>
      <w:r w:rsidR="00196CD2" w:rsidRPr="007E2193">
        <w:rPr>
          <w:rFonts w:ascii="Lato" w:hAnsi="Lato"/>
        </w:rPr>
        <w:t>business administration</w:t>
      </w:r>
      <w:r w:rsidRPr="007E2193">
        <w:rPr>
          <w:rFonts w:ascii="Lato" w:hAnsi="Lato"/>
        </w:rPr>
        <w:t>?</w:t>
      </w:r>
    </w:p>
    <w:p w14:paraId="19026BCA" w14:textId="38C8540A" w:rsidR="001A6697" w:rsidRPr="007E2193" w:rsidRDefault="001A6697" w:rsidP="007E2193">
      <w:pPr>
        <w:pStyle w:val="ListParagraph"/>
        <w:rPr>
          <w:rFonts w:ascii="Lato" w:hAnsi="Lato"/>
        </w:rPr>
      </w:pPr>
      <w:r w:rsidRPr="007E2193">
        <w:rPr>
          <w:rFonts w:ascii="Lato" w:hAnsi="Lato"/>
        </w:rPr>
        <w:tab/>
      </w:r>
      <w:r w:rsidRPr="007E2193">
        <w:rPr>
          <w:rFonts w:ascii="Lato" w:hAnsi="Lato"/>
        </w:rPr>
        <w:br/>
        <w:t xml:space="preserve">I want to be able to </w:t>
      </w:r>
      <w:r w:rsidR="00196CD2" w:rsidRPr="007E2193">
        <w:rPr>
          <w:rFonts w:ascii="Lato" w:hAnsi="Lato"/>
        </w:rPr>
        <w:t>build a business</w:t>
      </w:r>
      <w:r w:rsidRPr="007E2193">
        <w:rPr>
          <w:rFonts w:ascii="Lato" w:hAnsi="Lato"/>
        </w:rPr>
        <w:t>.</w:t>
      </w:r>
    </w:p>
    <w:p w14:paraId="1782229B" w14:textId="77777777" w:rsidR="001A6697" w:rsidRDefault="001A6697" w:rsidP="001A6697">
      <w:pPr>
        <w:rPr>
          <w:rFonts w:ascii="Lato" w:hAnsi="Lato"/>
        </w:rPr>
      </w:pPr>
    </w:p>
    <w:p w14:paraId="732EA0D0" w14:textId="38017AD2" w:rsidR="002B5DC7" w:rsidRDefault="001A6697" w:rsidP="007E2193">
      <w:pPr>
        <w:pStyle w:val="ListParagraph"/>
        <w:numPr>
          <w:ilvl w:val="0"/>
          <w:numId w:val="6"/>
        </w:numPr>
        <w:rPr>
          <w:rFonts w:ascii="Lato" w:hAnsi="Lato"/>
        </w:rPr>
      </w:pPr>
      <w:r w:rsidRPr="007E2193">
        <w:rPr>
          <w:rFonts w:ascii="Lato" w:hAnsi="Lato"/>
        </w:rPr>
        <w:t>Why do you want to</w:t>
      </w:r>
      <w:r w:rsidR="00E350EC" w:rsidRPr="007E2193">
        <w:rPr>
          <w:rFonts w:ascii="Lato" w:hAnsi="Lato"/>
        </w:rPr>
        <w:t xml:space="preserve"> build a business</w:t>
      </w:r>
      <w:r w:rsidRPr="007E2193">
        <w:rPr>
          <w:rFonts w:ascii="Lato" w:hAnsi="Lato"/>
        </w:rPr>
        <w:t>?</w:t>
      </w:r>
      <w:r w:rsidRPr="007E2193">
        <w:rPr>
          <w:rFonts w:ascii="Lato" w:hAnsi="Lato"/>
        </w:rPr>
        <w:tab/>
      </w:r>
    </w:p>
    <w:p w14:paraId="2BD19059" w14:textId="77777777" w:rsidR="007E2193" w:rsidRPr="007E2193" w:rsidRDefault="007E2193" w:rsidP="007E2193">
      <w:pPr>
        <w:pStyle w:val="ListParagraph"/>
        <w:rPr>
          <w:rFonts w:ascii="Lato" w:hAnsi="Lato"/>
        </w:rPr>
      </w:pPr>
    </w:p>
    <w:p w14:paraId="29E7D72A" w14:textId="326F7C51" w:rsidR="002B5DC7" w:rsidRDefault="002B5DC7" w:rsidP="007E2193">
      <w:pPr>
        <w:ind w:firstLine="720"/>
        <w:rPr>
          <w:rFonts w:ascii="Lato" w:hAnsi="Lato"/>
        </w:rPr>
      </w:pPr>
      <w:r>
        <w:rPr>
          <w:rFonts w:ascii="Lato" w:hAnsi="Lato"/>
        </w:rPr>
        <w:t xml:space="preserve">I believe that building a business will enrich my life and those of others. </w:t>
      </w:r>
    </w:p>
    <w:p w14:paraId="370529A5" w14:textId="77777777" w:rsidR="001A6697" w:rsidRDefault="001A6697" w:rsidP="001A6697">
      <w:pPr>
        <w:rPr>
          <w:rFonts w:ascii="Lato" w:hAnsi="Lato"/>
        </w:rPr>
      </w:pPr>
    </w:p>
    <w:p w14:paraId="395677CB" w14:textId="5D425EEC" w:rsidR="002B5DC7" w:rsidRDefault="001A6697" w:rsidP="007E2193">
      <w:pPr>
        <w:pStyle w:val="ListParagraph"/>
        <w:numPr>
          <w:ilvl w:val="0"/>
          <w:numId w:val="6"/>
        </w:numPr>
        <w:rPr>
          <w:rFonts w:ascii="Lato" w:hAnsi="Lato"/>
        </w:rPr>
      </w:pPr>
      <w:r w:rsidRPr="007E2193">
        <w:rPr>
          <w:rFonts w:ascii="Lato" w:hAnsi="Lato"/>
        </w:rPr>
        <w:t>Why do you feel it is important</w:t>
      </w:r>
      <w:r w:rsidR="002B5DC7" w:rsidRPr="007E2193">
        <w:rPr>
          <w:rFonts w:ascii="Lato" w:hAnsi="Lato"/>
        </w:rPr>
        <w:t xml:space="preserve"> to have a</w:t>
      </w:r>
      <w:r w:rsidRPr="007E2193">
        <w:rPr>
          <w:rFonts w:ascii="Lato" w:hAnsi="Lato"/>
        </w:rPr>
        <w:t xml:space="preserve"> </w:t>
      </w:r>
      <w:r w:rsidR="002B5DC7" w:rsidRPr="007E2193">
        <w:rPr>
          <w:rFonts w:ascii="Lato" w:hAnsi="Lato"/>
        </w:rPr>
        <w:t xml:space="preserve">business </w:t>
      </w:r>
      <w:r w:rsidR="007E2193" w:rsidRPr="007E2193">
        <w:rPr>
          <w:rFonts w:ascii="Lato" w:hAnsi="Lato"/>
        </w:rPr>
        <w:t xml:space="preserve">that </w:t>
      </w:r>
      <w:r w:rsidR="002B5DC7" w:rsidRPr="007E2193">
        <w:rPr>
          <w:rFonts w:ascii="Lato" w:hAnsi="Lato"/>
        </w:rPr>
        <w:t xml:space="preserve">will enrich </w:t>
      </w:r>
      <w:r w:rsidR="007E2193" w:rsidRPr="007E2193">
        <w:rPr>
          <w:rFonts w:ascii="Lato" w:hAnsi="Lato"/>
        </w:rPr>
        <w:t>your</w:t>
      </w:r>
      <w:r w:rsidR="002B5DC7" w:rsidRPr="007E2193">
        <w:rPr>
          <w:rFonts w:ascii="Lato" w:hAnsi="Lato"/>
        </w:rPr>
        <w:t xml:space="preserve"> life and those of others</w:t>
      </w:r>
      <w:r w:rsidR="007E2193" w:rsidRPr="007E2193">
        <w:rPr>
          <w:rFonts w:ascii="Lato" w:hAnsi="Lato"/>
        </w:rPr>
        <w:t>?</w:t>
      </w:r>
    </w:p>
    <w:p w14:paraId="564078C5" w14:textId="77777777" w:rsidR="00DE2CE4" w:rsidRDefault="00DE2CE4" w:rsidP="00DE2CE4">
      <w:pPr>
        <w:pStyle w:val="ListParagraph"/>
        <w:rPr>
          <w:rFonts w:ascii="Lato" w:hAnsi="Lato"/>
        </w:rPr>
      </w:pPr>
    </w:p>
    <w:p w14:paraId="219CC8DF" w14:textId="3A203E28" w:rsidR="001A6697" w:rsidRDefault="007E2193" w:rsidP="00DE2CE4">
      <w:pPr>
        <w:ind w:left="720"/>
        <w:rPr>
          <w:rFonts w:ascii="Lato" w:hAnsi="Lato"/>
        </w:rPr>
      </w:pPr>
      <w:r>
        <w:rPr>
          <w:rFonts w:ascii="Lato" w:hAnsi="Lato"/>
        </w:rPr>
        <w:lastRenderedPageBreak/>
        <w:t xml:space="preserve">I feel that we must provide for ourselves as well as others and having a business will facilitate this. </w:t>
      </w:r>
      <w:r w:rsidR="001A6697">
        <w:rPr>
          <w:rFonts w:ascii="Lato" w:hAnsi="Lato"/>
        </w:rPr>
        <w:br/>
      </w:r>
    </w:p>
    <w:p w14:paraId="63B21418" w14:textId="3B1CD163" w:rsidR="00DE2CE4" w:rsidRDefault="00DE2CE4" w:rsidP="00DE2CE4">
      <w:pPr>
        <w:pStyle w:val="ListParagraph"/>
        <w:numPr>
          <w:ilvl w:val="0"/>
          <w:numId w:val="6"/>
        </w:numPr>
        <w:rPr>
          <w:rFonts w:ascii="Lato" w:hAnsi="Lato"/>
        </w:rPr>
      </w:pPr>
      <w:r>
        <w:rPr>
          <w:rFonts w:ascii="Lato" w:hAnsi="Lato"/>
        </w:rPr>
        <w:t xml:space="preserve">Why do you feel that we </w:t>
      </w:r>
      <w:r w:rsidRPr="00DE2CE4">
        <w:rPr>
          <w:rFonts w:ascii="Lato" w:hAnsi="Lato"/>
        </w:rPr>
        <w:t xml:space="preserve">must provide for ourselves as well as others and </w:t>
      </w:r>
      <w:r>
        <w:rPr>
          <w:rFonts w:ascii="Lato" w:hAnsi="Lato"/>
        </w:rPr>
        <w:t xml:space="preserve">that </w:t>
      </w:r>
      <w:r w:rsidRPr="00DE2CE4">
        <w:rPr>
          <w:rFonts w:ascii="Lato" w:hAnsi="Lato"/>
        </w:rPr>
        <w:t>having a business will facilitate this</w:t>
      </w:r>
      <w:r>
        <w:rPr>
          <w:rFonts w:ascii="Lato" w:hAnsi="Lato"/>
        </w:rPr>
        <w:t>?</w:t>
      </w:r>
    </w:p>
    <w:p w14:paraId="5B999C6E" w14:textId="77777777" w:rsidR="00DE2CE4" w:rsidRPr="00DE2CE4" w:rsidRDefault="00DE2CE4" w:rsidP="00DE2CE4">
      <w:pPr>
        <w:pStyle w:val="ListParagraph"/>
        <w:rPr>
          <w:rFonts w:ascii="Lato" w:hAnsi="Lato"/>
        </w:rPr>
      </w:pPr>
    </w:p>
    <w:p w14:paraId="7571CAA6" w14:textId="00628592" w:rsidR="001A6697" w:rsidRDefault="001A6697" w:rsidP="00DE2CE4">
      <w:pPr>
        <w:ind w:left="720"/>
        <w:rPr>
          <w:rFonts w:ascii="Lato" w:hAnsi="Lato"/>
        </w:rPr>
      </w:pPr>
      <w:r w:rsidRPr="001A6697">
        <w:rPr>
          <w:rFonts w:ascii="Lato" w:hAnsi="Lato"/>
        </w:rPr>
        <w:t xml:space="preserve">I feel </w:t>
      </w:r>
      <w:r w:rsidR="00DE2CE4">
        <w:rPr>
          <w:rFonts w:ascii="Lato" w:hAnsi="Lato"/>
        </w:rPr>
        <w:t>that it is</w:t>
      </w:r>
      <w:r w:rsidRPr="001A6697">
        <w:rPr>
          <w:rFonts w:ascii="Lato" w:hAnsi="Lato"/>
        </w:rPr>
        <w:t xml:space="preserve"> my purpose </w:t>
      </w:r>
      <w:r w:rsidR="00DE2CE4">
        <w:rPr>
          <w:rFonts w:ascii="Lato" w:hAnsi="Lato"/>
        </w:rPr>
        <w:t xml:space="preserve">and responsibility </w:t>
      </w:r>
      <w:r w:rsidRPr="001A6697">
        <w:rPr>
          <w:rFonts w:ascii="Lato" w:hAnsi="Lato"/>
        </w:rPr>
        <w:t xml:space="preserve">to help others </w:t>
      </w:r>
      <w:r w:rsidR="00DE2CE4">
        <w:rPr>
          <w:rFonts w:ascii="Lato" w:hAnsi="Lato"/>
        </w:rPr>
        <w:t xml:space="preserve">as well as provide for my family and myself. </w:t>
      </w:r>
    </w:p>
    <w:p w14:paraId="46784F52" w14:textId="19774C7B" w:rsidR="006845E0" w:rsidRDefault="006845E0" w:rsidP="001A6697">
      <w:pPr>
        <w:rPr>
          <w:rFonts w:ascii="Lato" w:hAnsi="Lato"/>
        </w:rPr>
      </w:pPr>
    </w:p>
    <w:p w14:paraId="10BDD384" w14:textId="2AB7C39A" w:rsidR="00DE2CE4" w:rsidRDefault="00DE2CE4" w:rsidP="001A6697">
      <w:pPr>
        <w:rPr>
          <w:rFonts w:ascii="Lato" w:hAnsi="Lato"/>
        </w:rPr>
      </w:pPr>
      <w:r w:rsidRPr="00DE2CE4">
        <w:rPr>
          <w:rFonts w:ascii="Lato" w:hAnsi="Lato"/>
        </w:rPr>
        <w:t xml:space="preserve">Do you see how this student went beyond a standard answer about what they wanted to study </w:t>
      </w:r>
      <w:r>
        <w:rPr>
          <w:rFonts w:ascii="Lato" w:hAnsi="Lato"/>
        </w:rPr>
        <w:t>and connected it to her</w:t>
      </w:r>
      <w:r w:rsidRPr="00DE2CE4">
        <w:rPr>
          <w:rFonts w:ascii="Lato" w:hAnsi="Lato"/>
        </w:rPr>
        <w:t xml:space="preserve"> </w:t>
      </w:r>
      <w:r>
        <w:rPr>
          <w:rFonts w:ascii="Lato" w:hAnsi="Lato"/>
        </w:rPr>
        <w:t>study plans and</w:t>
      </w:r>
      <w:r w:rsidRPr="00DE2CE4">
        <w:rPr>
          <w:rFonts w:ascii="Lato" w:hAnsi="Lato"/>
        </w:rPr>
        <w:t xml:space="preserve"> </w:t>
      </w:r>
      <w:r w:rsidR="008E7E62">
        <w:rPr>
          <w:rFonts w:ascii="Lato" w:hAnsi="Lato"/>
        </w:rPr>
        <w:t xml:space="preserve">an overall </w:t>
      </w:r>
      <w:r w:rsidRPr="00DE2CE4">
        <w:rPr>
          <w:rFonts w:ascii="Lato" w:hAnsi="Lato"/>
        </w:rPr>
        <w:t xml:space="preserve">purpose </w:t>
      </w:r>
      <w:r w:rsidR="008E7E62">
        <w:rPr>
          <w:rFonts w:ascii="Lato" w:hAnsi="Lato"/>
        </w:rPr>
        <w:t xml:space="preserve">to </w:t>
      </w:r>
      <w:r w:rsidRPr="00DE2CE4">
        <w:rPr>
          <w:rFonts w:ascii="Lato" w:hAnsi="Lato"/>
        </w:rPr>
        <w:t>help others in a specific way?</w:t>
      </w:r>
    </w:p>
    <w:p w14:paraId="67CF7674" w14:textId="77777777" w:rsidR="00DE2CE4" w:rsidRPr="001A6697" w:rsidRDefault="00DE2CE4" w:rsidP="001A6697">
      <w:pPr>
        <w:rPr>
          <w:rFonts w:ascii="Lato" w:hAnsi="Lato"/>
        </w:rPr>
      </w:pPr>
    </w:p>
    <w:p w14:paraId="29782A75" w14:textId="55FED4A1" w:rsidR="001A6697" w:rsidRPr="001A6697" w:rsidRDefault="001A6697" w:rsidP="001A6697">
      <w:pPr>
        <w:rPr>
          <w:rFonts w:ascii="Lato" w:hAnsi="Lato"/>
        </w:rPr>
      </w:pPr>
      <w:r w:rsidRPr="001A6697">
        <w:rPr>
          <w:rFonts w:ascii="Lato" w:hAnsi="Lato"/>
        </w:rPr>
        <w:t xml:space="preserve">Had she not been instructed to delve a little deeper with each answer, it is likely that she would not have so quickly articulated that deeper purpose. And that understanding of “why” you are </w:t>
      </w:r>
      <w:r w:rsidR="008E7E62">
        <w:rPr>
          <w:rFonts w:ascii="Lato" w:hAnsi="Lato"/>
        </w:rPr>
        <w:t>studying</w:t>
      </w:r>
      <w:r w:rsidRPr="001A6697">
        <w:rPr>
          <w:rFonts w:ascii="Lato" w:hAnsi="Lato"/>
        </w:rPr>
        <w:t>—beyond the degree you want</w:t>
      </w:r>
      <w:r w:rsidR="008E7E62">
        <w:rPr>
          <w:rFonts w:ascii="Lato" w:hAnsi="Lato"/>
        </w:rPr>
        <w:t xml:space="preserve">, </w:t>
      </w:r>
      <w:r w:rsidRPr="001A6697">
        <w:rPr>
          <w:rFonts w:ascii="Lato" w:hAnsi="Lato"/>
        </w:rPr>
        <w:t xml:space="preserve">the job </w:t>
      </w:r>
      <w:r w:rsidR="008E7E62">
        <w:rPr>
          <w:rFonts w:ascii="Lato" w:hAnsi="Lato"/>
        </w:rPr>
        <w:t>you desire or personal enrichment</w:t>
      </w:r>
      <w:r w:rsidRPr="001A6697">
        <w:rPr>
          <w:rFonts w:ascii="Lato" w:hAnsi="Lato"/>
        </w:rPr>
        <w:t>—is key to staying motivated through what will most likely be some challenging times</w:t>
      </w:r>
      <w:r w:rsidR="008E7E62">
        <w:rPr>
          <w:rFonts w:ascii="Lato" w:hAnsi="Lato"/>
        </w:rPr>
        <w:t xml:space="preserve">. </w:t>
      </w:r>
    </w:p>
    <w:p w14:paraId="02019091" w14:textId="77777777" w:rsidR="001A6697" w:rsidRPr="001A6697" w:rsidRDefault="001A6697" w:rsidP="001A6697">
      <w:pPr>
        <w:rPr>
          <w:rFonts w:ascii="Lato" w:hAnsi="Lato"/>
        </w:rPr>
      </w:pPr>
    </w:p>
    <w:p w14:paraId="3C7E5AD6" w14:textId="3DE24DAD" w:rsidR="001A6697" w:rsidRPr="001A6697" w:rsidRDefault="001A6697" w:rsidP="006845E0">
      <w:pPr>
        <w:rPr>
          <w:rFonts w:ascii="Lato" w:hAnsi="Lato"/>
        </w:rPr>
      </w:pPr>
      <w:r w:rsidRPr="001A6697">
        <w:rPr>
          <w:rFonts w:ascii="Lato" w:hAnsi="Lato"/>
        </w:rPr>
        <w:t xml:space="preserve">How else does knowing your “why,” or your deeper reason for </w:t>
      </w:r>
      <w:r w:rsidR="008E7E62">
        <w:rPr>
          <w:rFonts w:ascii="Lato" w:hAnsi="Lato"/>
        </w:rPr>
        <w:t>being in university</w:t>
      </w:r>
      <w:r w:rsidRPr="001A6697">
        <w:rPr>
          <w:rFonts w:ascii="Lato" w:hAnsi="Lato"/>
        </w:rPr>
        <w:t>, help you? According to Angela Duckworth (2016), a researcher on grit—what it takes for us to dig in deep when faced with adversity and continue to work toward our goal—knowing your purpose can be the booster to grit that can help you succeed. Other research has found that people w</w:t>
      </w:r>
      <w:r w:rsidR="00276431">
        <w:rPr>
          <w:rFonts w:ascii="Lato" w:hAnsi="Lato"/>
        </w:rPr>
        <w:t>ith</w:t>
      </w:r>
      <w:r w:rsidRPr="001A6697">
        <w:rPr>
          <w:rFonts w:ascii="Lato" w:hAnsi="Lato"/>
        </w:rPr>
        <w:t xml:space="preserve"> a strong sense of purpose are less likely to experience stress and anxiety (Burrow, 2013) and more likely to be satisfied in their jobs (Weir, 2013). Therefore, being able to answer the question “Why are you in </w:t>
      </w:r>
      <w:r w:rsidR="008E7E62">
        <w:rPr>
          <w:rFonts w:ascii="Lato" w:hAnsi="Lato"/>
        </w:rPr>
        <w:t>university</w:t>
      </w:r>
      <w:r w:rsidRPr="001A6697">
        <w:rPr>
          <w:rFonts w:ascii="Lato" w:hAnsi="Lato"/>
        </w:rPr>
        <w:t>?” not only satisfies the person asking, but it also has direct benefits to your overall well-being.</w:t>
      </w:r>
    </w:p>
    <w:p w14:paraId="566F92CA" w14:textId="77777777" w:rsidR="001A6697" w:rsidRPr="001A6697" w:rsidRDefault="001A6697" w:rsidP="001A6697">
      <w:pPr>
        <w:pStyle w:val="Heading1"/>
      </w:pPr>
      <w:r w:rsidRPr="001A6697">
        <w:t>ACTIVITY</w:t>
      </w:r>
    </w:p>
    <w:p w14:paraId="115F416D" w14:textId="1AF33A01" w:rsidR="001A6697" w:rsidRPr="001A6697" w:rsidRDefault="001A6697" w:rsidP="001A6697">
      <w:pPr>
        <w:rPr>
          <w:rFonts w:ascii="Lato" w:hAnsi="Lato"/>
        </w:rPr>
      </w:pPr>
      <w:r w:rsidRPr="001A6697">
        <w:rPr>
          <w:rFonts w:ascii="Lato" w:hAnsi="Lato"/>
        </w:rPr>
        <w:t>Try “The Five Whys” yourself</w:t>
      </w:r>
      <w:r w:rsidR="00E73D98">
        <w:rPr>
          <w:rFonts w:ascii="Lato" w:hAnsi="Lato"/>
        </w:rPr>
        <w:t xml:space="preserve"> </w:t>
      </w:r>
      <w:r w:rsidRPr="001A6697">
        <w:rPr>
          <w:rFonts w:ascii="Lato" w:hAnsi="Lato"/>
        </w:rPr>
        <w:t>below to help you get a better sense of your purpose and to give you a worthy answer for anyone who asks you</w:t>
      </w:r>
      <w:r w:rsidR="00276431">
        <w:rPr>
          <w:rFonts w:ascii="Lato" w:hAnsi="Lato"/>
        </w:rPr>
        <w:t>,</w:t>
      </w:r>
      <w:r w:rsidRPr="001A6697">
        <w:rPr>
          <w:rFonts w:ascii="Lato" w:hAnsi="Lato"/>
        </w:rPr>
        <w:t xml:space="preserve"> “Why are you in </w:t>
      </w:r>
      <w:r w:rsidR="008E7E62">
        <w:rPr>
          <w:rFonts w:ascii="Lato" w:hAnsi="Lato"/>
        </w:rPr>
        <w:t>university</w:t>
      </w:r>
      <w:r w:rsidRPr="001A6697">
        <w:rPr>
          <w:rFonts w:ascii="Lato" w:hAnsi="Lato"/>
        </w:rPr>
        <w:t>?”</w:t>
      </w:r>
    </w:p>
    <w:p w14:paraId="2F157B15" w14:textId="77777777" w:rsidR="001A6697" w:rsidRDefault="001A6697" w:rsidP="001A6697">
      <w:pPr>
        <w:rPr>
          <w:rFonts w:ascii="Lato" w:hAnsi="Lato"/>
        </w:rPr>
      </w:pPr>
    </w:p>
    <w:p w14:paraId="3C599A50" w14:textId="16D2C67E" w:rsidR="001A6697" w:rsidRPr="001A6697" w:rsidRDefault="001A6697" w:rsidP="001A6697">
      <w:pPr>
        <w:pStyle w:val="Heading2"/>
        <w:rPr>
          <w:sz w:val="32"/>
          <w:szCs w:val="32"/>
        </w:rPr>
      </w:pPr>
      <w:r w:rsidRPr="001A6697">
        <w:rPr>
          <w:sz w:val="32"/>
          <w:szCs w:val="32"/>
        </w:rPr>
        <w:t>The Five Whys: Your Turn</w:t>
      </w:r>
    </w:p>
    <w:p w14:paraId="45075CDE" w14:textId="52DBE1B2" w:rsidR="001A6697" w:rsidRDefault="001A6697" w:rsidP="001A6697">
      <w:pPr>
        <w:rPr>
          <w:rFonts w:ascii="Lato" w:hAnsi="Lato"/>
        </w:rPr>
      </w:pPr>
      <w:r>
        <w:rPr>
          <w:rFonts w:ascii="Lato" w:hAnsi="Lato"/>
        </w:rPr>
        <w:t>Complete the following statements</w:t>
      </w:r>
      <w:r w:rsidR="00171601">
        <w:rPr>
          <w:rFonts w:ascii="Lato" w:hAnsi="Lato"/>
        </w:rPr>
        <w:t xml:space="preserve"> as best as you can</w:t>
      </w:r>
      <w:r>
        <w:rPr>
          <w:rFonts w:ascii="Lato" w:hAnsi="Lato"/>
        </w:rPr>
        <w:t>, then save this document, and submit it to the Practice Written Assignment.</w:t>
      </w:r>
    </w:p>
    <w:p w14:paraId="1B3B15BD" w14:textId="77777777" w:rsidR="001A6697" w:rsidRDefault="001A6697" w:rsidP="001A6697">
      <w:pPr>
        <w:rPr>
          <w:rFonts w:ascii="Lato" w:hAnsi="Lato"/>
        </w:rPr>
      </w:pPr>
    </w:p>
    <w:p w14:paraId="5E96816E" w14:textId="71C2ED0D" w:rsidR="001A6697" w:rsidRDefault="001A6697" w:rsidP="001A6697">
      <w:pPr>
        <w:rPr>
          <w:rFonts w:ascii="Lato" w:hAnsi="Lato"/>
        </w:rPr>
      </w:pPr>
      <w:r w:rsidRPr="001A6697">
        <w:rPr>
          <w:rFonts w:ascii="Lato" w:hAnsi="Lato"/>
        </w:rPr>
        <w:t xml:space="preserve">Why are you in </w:t>
      </w:r>
      <w:r w:rsidR="005E7489">
        <w:rPr>
          <w:rFonts w:ascii="Lato" w:hAnsi="Lato"/>
        </w:rPr>
        <w:t>university?</w:t>
      </w:r>
      <w:r w:rsidRPr="001A6697">
        <w:rPr>
          <w:rFonts w:ascii="Lato" w:hAnsi="Lato"/>
        </w:rPr>
        <w:tab/>
      </w:r>
    </w:p>
    <w:p w14:paraId="5481C335" w14:textId="0EC4A051" w:rsidR="001A6697" w:rsidRPr="001A6697" w:rsidRDefault="001A6697" w:rsidP="001A6697">
      <w:pPr>
        <w:rPr>
          <w:rFonts w:ascii="Lato" w:hAnsi="Lato"/>
        </w:rPr>
      </w:pPr>
      <w:r w:rsidRPr="001A6697">
        <w:rPr>
          <w:rFonts w:ascii="Lato" w:hAnsi="Lato"/>
        </w:rPr>
        <w:t xml:space="preserve">I am in </w:t>
      </w:r>
      <w:r w:rsidR="005E7489">
        <w:rPr>
          <w:rFonts w:ascii="Lato" w:hAnsi="Lato"/>
        </w:rPr>
        <w:t>university</w:t>
      </w:r>
      <w:r w:rsidRPr="001A6697">
        <w:rPr>
          <w:rFonts w:ascii="Lato" w:hAnsi="Lato"/>
        </w:rPr>
        <w:t xml:space="preserve"> to </w:t>
      </w:r>
      <w:ins w:id="0" w:author="john marufu" w:date="2024-01-11T15:32:00Z">
        <w:r w:rsidR="005A1CBB">
          <w:rPr>
            <w:rFonts w:ascii="Lato" w:hAnsi="Lato"/>
          </w:rPr>
          <w:t>earn a degree in computer science</w:t>
        </w:r>
      </w:ins>
      <w:del w:id="1" w:author="john marufu" w:date="2024-01-11T15:32:00Z">
        <w:r w:rsidRPr="001A6697" w:rsidDel="005A1CBB">
          <w:rPr>
            <w:rFonts w:ascii="Lato" w:hAnsi="Lato"/>
          </w:rPr>
          <w:delText>. . .</w:delText>
        </w:r>
      </w:del>
    </w:p>
    <w:p w14:paraId="0E6DCAF3" w14:textId="77777777" w:rsidR="001A6697" w:rsidRDefault="001A6697" w:rsidP="001A6697">
      <w:pPr>
        <w:rPr>
          <w:rFonts w:ascii="Lato" w:hAnsi="Lato"/>
        </w:rPr>
      </w:pPr>
    </w:p>
    <w:p w14:paraId="2148E19B" w14:textId="1B7BCBF4" w:rsidR="001A6697" w:rsidRDefault="001A6697" w:rsidP="001A6697">
      <w:pPr>
        <w:rPr>
          <w:rFonts w:ascii="Lato" w:hAnsi="Lato"/>
        </w:rPr>
      </w:pPr>
      <w:r w:rsidRPr="001A6697">
        <w:rPr>
          <w:rFonts w:ascii="Lato" w:hAnsi="Lato"/>
        </w:rPr>
        <w:t xml:space="preserve">Why do you </w:t>
      </w:r>
      <w:ins w:id="2" w:author="john marufu" w:date="2024-01-11T15:33:00Z">
        <w:r w:rsidR="005A1CBB">
          <w:rPr>
            <w:rFonts w:ascii="Lato" w:hAnsi="Lato"/>
          </w:rPr>
          <w:t xml:space="preserve">want to earn </w:t>
        </w:r>
        <w:proofErr w:type="spellStart"/>
        <w:r w:rsidR="005A1CBB">
          <w:rPr>
            <w:rFonts w:ascii="Lato" w:hAnsi="Lato"/>
          </w:rPr>
          <w:t>adgree</w:t>
        </w:r>
        <w:proofErr w:type="spellEnd"/>
        <w:r w:rsidR="005A1CBB">
          <w:rPr>
            <w:rFonts w:ascii="Lato" w:hAnsi="Lato"/>
          </w:rPr>
          <w:t xml:space="preserve"> in computer science</w:t>
        </w:r>
      </w:ins>
      <w:r w:rsidRPr="001A6697">
        <w:rPr>
          <w:rFonts w:ascii="Lato" w:hAnsi="Lato"/>
        </w:rPr>
        <w:t>. .</w:t>
      </w:r>
      <w:del w:id="3" w:author="john marufu" w:date="2024-01-11T15:32:00Z">
        <w:r w:rsidRPr="001A6697" w:rsidDel="005A1CBB">
          <w:rPr>
            <w:rFonts w:ascii="Lato" w:hAnsi="Lato"/>
          </w:rPr>
          <w:delText xml:space="preserve"> .</w:delText>
        </w:r>
      </w:del>
      <w:r w:rsidRPr="001A6697">
        <w:rPr>
          <w:rFonts w:ascii="Lato" w:hAnsi="Lato"/>
        </w:rPr>
        <w:tab/>
      </w:r>
    </w:p>
    <w:p w14:paraId="112AA16C" w14:textId="5CDB8EA0" w:rsidR="001A6697" w:rsidRPr="001A6697" w:rsidRDefault="001A6697" w:rsidP="001A6697">
      <w:pPr>
        <w:rPr>
          <w:rFonts w:ascii="Lato" w:hAnsi="Lato"/>
        </w:rPr>
      </w:pPr>
      <w:r w:rsidRPr="001A6697">
        <w:rPr>
          <w:rFonts w:ascii="Lato" w:hAnsi="Lato"/>
        </w:rPr>
        <w:t xml:space="preserve">I </w:t>
      </w:r>
      <w:ins w:id="4" w:author="john marufu" w:date="2024-01-11T15:33:00Z">
        <w:r w:rsidR="005A1CBB">
          <w:rPr>
            <w:rFonts w:ascii="Lato" w:hAnsi="Lato"/>
          </w:rPr>
          <w:t xml:space="preserve">want to have a </w:t>
        </w:r>
      </w:ins>
      <w:ins w:id="5" w:author="john marufu" w:date="2024-01-11T15:34:00Z">
        <w:r w:rsidR="005A1CBB">
          <w:rPr>
            <w:rFonts w:ascii="Lato" w:hAnsi="Lato"/>
          </w:rPr>
          <w:t>career path in computers</w:t>
        </w:r>
      </w:ins>
      <w:r w:rsidRPr="001A6697">
        <w:rPr>
          <w:rFonts w:ascii="Lato" w:hAnsi="Lato"/>
        </w:rPr>
        <w:t>. . .</w:t>
      </w:r>
    </w:p>
    <w:p w14:paraId="72DEF15A" w14:textId="77777777" w:rsidR="001A6697" w:rsidRDefault="001A6697" w:rsidP="001A6697">
      <w:pPr>
        <w:rPr>
          <w:rFonts w:ascii="Lato" w:hAnsi="Lato"/>
        </w:rPr>
      </w:pPr>
    </w:p>
    <w:p w14:paraId="1BCFD1CA" w14:textId="7CCAD116" w:rsidR="001A6697" w:rsidRDefault="001A6697" w:rsidP="001A6697">
      <w:pPr>
        <w:rPr>
          <w:rFonts w:ascii="Lato" w:hAnsi="Lato"/>
        </w:rPr>
      </w:pPr>
      <w:r w:rsidRPr="001A6697">
        <w:rPr>
          <w:rFonts w:ascii="Lato" w:hAnsi="Lato"/>
        </w:rPr>
        <w:t xml:space="preserve">Why do you </w:t>
      </w:r>
      <w:ins w:id="6" w:author="john marufu" w:date="2024-01-11T15:34:00Z">
        <w:r w:rsidR="005A1CBB">
          <w:rPr>
            <w:rFonts w:ascii="Lato" w:hAnsi="Lato"/>
          </w:rPr>
          <w:t>want to have a career path in computers</w:t>
        </w:r>
      </w:ins>
      <w:r w:rsidRPr="001A6697">
        <w:rPr>
          <w:rFonts w:ascii="Lato" w:hAnsi="Lato"/>
        </w:rPr>
        <w:t>. . .</w:t>
      </w:r>
      <w:r w:rsidRPr="001A6697">
        <w:rPr>
          <w:rFonts w:ascii="Lato" w:hAnsi="Lato"/>
        </w:rPr>
        <w:tab/>
      </w:r>
    </w:p>
    <w:p w14:paraId="2B7F658E" w14:textId="5FED36CD" w:rsidR="001A6697" w:rsidRPr="001A6697" w:rsidRDefault="001A6697" w:rsidP="001A6697">
      <w:pPr>
        <w:rPr>
          <w:rFonts w:ascii="Lato" w:hAnsi="Lato"/>
        </w:rPr>
      </w:pPr>
      <w:r w:rsidRPr="001A6697">
        <w:rPr>
          <w:rFonts w:ascii="Lato" w:hAnsi="Lato"/>
        </w:rPr>
        <w:t xml:space="preserve">I </w:t>
      </w:r>
      <w:ins w:id="7" w:author="john marufu" w:date="2024-01-11T15:34:00Z">
        <w:r w:rsidR="005A1CBB">
          <w:rPr>
            <w:rFonts w:ascii="Lato" w:hAnsi="Lato"/>
          </w:rPr>
          <w:t>had a</w:t>
        </w:r>
      </w:ins>
      <w:ins w:id="8" w:author="john marufu" w:date="2024-01-11T15:35:00Z">
        <w:r w:rsidR="005A1CBB">
          <w:rPr>
            <w:rFonts w:ascii="Lato" w:hAnsi="Lato"/>
          </w:rPr>
          <w:t xml:space="preserve"> </w:t>
        </w:r>
      </w:ins>
      <w:ins w:id="9" w:author="john marufu" w:date="2024-01-11T15:34:00Z">
        <w:r w:rsidR="005A1CBB">
          <w:rPr>
            <w:rFonts w:ascii="Lato" w:hAnsi="Lato"/>
          </w:rPr>
          <w:t xml:space="preserve">passion </w:t>
        </w:r>
      </w:ins>
      <w:ins w:id="10" w:author="john marufu" w:date="2024-01-11T15:35:00Z">
        <w:r w:rsidR="005A1CBB">
          <w:rPr>
            <w:rFonts w:ascii="Lato" w:hAnsi="Lato"/>
          </w:rPr>
          <w:t>with working with computers since primary level</w:t>
        </w:r>
      </w:ins>
      <w:ins w:id="11" w:author="john marufu" w:date="2024-01-11T15:36:00Z">
        <w:r w:rsidR="005A1CBB">
          <w:rPr>
            <w:rFonts w:ascii="Lato" w:hAnsi="Lato"/>
          </w:rPr>
          <w:t xml:space="preserve"> </w:t>
        </w:r>
      </w:ins>
      <w:r w:rsidRPr="001A6697">
        <w:rPr>
          <w:rFonts w:ascii="Lato" w:hAnsi="Lato"/>
        </w:rPr>
        <w:t>. . .</w:t>
      </w:r>
    </w:p>
    <w:p w14:paraId="7AB5A84B" w14:textId="77777777" w:rsidR="001A6697" w:rsidRDefault="001A6697" w:rsidP="001A6697">
      <w:pPr>
        <w:rPr>
          <w:rFonts w:ascii="Lato" w:hAnsi="Lato"/>
        </w:rPr>
      </w:pPr>
    </w:p>
    <w:p w14:paraId="0D1EB85F" w14:textId="38D7E31F" w:rsidR="001A6697" w:rsidRDefault="001A6697" w:rsidP="001A6697">
      <w:pPr>
        <w:rPr>
          <w:rFonts w:ascii="Lato" w:hAnsi="Lato"/>
        </w:rPr>
      </w:pPr>
      <w:r w:rsidRPr="001A6697">
        <w:rPr>
          <w:rFonts w:ascii="Lato" w:hAnsi="Lato"/>
        </w:rPr>
        <w:t>Why do you</w:t>
      </w:r>
      <w:ins w:id="12" w:author="john marufu" w:date="2024-01-11T15:36:00Z">
        <w:r w:rsidR="005A1CBB">
          <w:rPr>
            <w:rFonts w:ascii="Lato" w:hAnsi="Lato"/>
          </w:rPr>
          <w:t xml:space="preserve"> have</w:t>
        </w:r>
        <w:r w:rsidR="005A1CBB" w:rsidRPr="005A1CBB">
          <w:rPr>
            <w:rFonts w:ascii="Lato" w:hAnsi="Lato"/>
          </w:rPr>
          <w:t xml:space="preserve"> a passion with working with computers since primary </w:t>
        </w:r>
        <w:proofErr w:type="gramStart"/>
        <w:r w:rsidR="005A1CBB" w:rsidRPr="005A1CBB">
          <w:rPr>
            <w:rFonts w:ascii="Lato" w:hAnsi="Lato"/>
          </w:rPr>
          <w:t>level .</w:t>
        </w:r>
        <w:proofErr w:type="gramEnd"/>
        <w:r w:rsidR="005A1CBB" w:rsidRPr="005A1CBB">
          <w:rPr>
            <w:rFonts w:ascii="Lato" w:hAnsi="Lato"/>
          </w:rPr>
          <w:t xml:space="preserve"> </w:t>
        </w:r>
      </w:ins>
      <w:r w:rsidRPr="001A6697">
        <w:rPr>
          <w:rFonts w:ascii="Lato" w:hAnsi="Lato"/>
        </w:rPr>
        <w:t xml:space="preserve"> </w:t>
      </w:r>
      <w:proofErr w:type="gramStart"/>
      <w:r w:rsidRPr="001A6697">
        <w:rPr>
          <w:rFonts w:ascii="Lato" w:hAnsi="Lato"/>
        </w:rPr>
        <w:t>. . .</w:t>
      </w:r>
      <w:proofErr w:type="gramEnd"/>
      <w:r w:rsidRPr="001A6697">
        <w:rPr>
          <w:rFonts w:ascii="Lato" w:hAnsi="Lato"/>
        </w:rPr>
        <w:tab/>
      </w:r>
    </w:p>
    <w:p w14:paraId="5167D0B3" w14:textId="314373DE" w:rsidR="001A6697" w:rsidRPr="001A6697" w:rsidRDefault="001A6697" w:rsidP="001A6697">
      <w:pPr>
        <w:rPr>
          <w:rFonts w:ascii="Lato" w:hAnsi="Lato"/>
        </w:rPr>
      </w:pPr>
      <w:r w:rsidRPr="001A6697">
        <w:rPr>
          <w:rFonts w:ascii="Lato" w:hAnsi="Lato"/>
        </w:rPr>
        <w:t xml:space="preserve">I </w:t>
      </w:r>
      <w:ins w:id="13" w:author="john marufu" w:date="2024-01-11T15:37:00Z">
        <w:r w:rsidR="005A1CBB">
          <w:rPr>
            <w:rFonts w:ascii="Lato" w:hAnsi="Lato"/>
          </w:rPr>
          <w:t xml:space="preserve">feel that </w:t>
        </w:r>
      </w:ins>
      <w:ins w:id="14" w:author="john marufu" w:date="2024-01-11T15:38:00Z">
        <w:r w:rsidR="005A1CBB">
          <w:rPr>
            <w:rFonts w:ascii="Lato" w:hAnsi="Lato"/>
          </w:rPr>
          <w:t xml:space="preserve">it’s a great profession </w:t>
        </w:r>
      </w:ins>
      <w:ins w:id="15" w:author="john marufu" w:date="2024-01-11T15:39:00Z">
        <w:r w:rsidR="005A1CBB">
          <w:rPr>
            <w:rFonts w:ascii="Lato" w:hAnsi="Lato"/>
          </w:rPr>
          <w:t>in ma</w:t>
        </w:r>
      </w:ins>
      <w:ins w:id="16" w:author="john marufu" w:date="2024-01-11T15:40:00Z">
        <w:r w:rsidR="005A1CBB">
          <w:rPr>
            <w:rFonts w:ascii="Lato" w:hAnsi="Lato"/>
          </w:rPr>
          <w:t>king the world a great nation through technology</w:t>
        </w:r>
      </w:ins>
      <w:r w:rsidRPr="001A6697">
        <w:rPr>
          <w:rFonts w:ascii="Lato" w:hAnsi="Lato"/>
        </w:rPr>
        <w:t>. . .</w:t>
      </w:r>
    </w:p>
    <w:p w14:paraId="5B638A59" w14:textId="77777777" w:rsidR="001A6697" w:rsidRDefault="001A6697" w:rsidP="001A6697">
      <w:pPr>
        <w:rPr>
          <w:rFonts w:ascii="Lato" w:hAnsi="Lato"/>
        </w:rPr>
      </w:pPr>
    </w:p>
    <w:p w14:paraId="3846513E" w14:textId="70E0472D" w:rsidR="001A6697" w:rsidRDefault="001A6697" w:rsidP="001A6697">
      <w:pPr>
        <w:rPr>
          <w:rFonts w:ascii="Lato" w:hAnsi="Lato"/>
        </w:rPr>
      </w:pPr>
      <w:r w:rsidRPr="001A6697">
        <w:rPr>
          <w:rFonts w:ascii="Lato" w:hAnsi="Lato"/>
        </w:rPr>
        <w:t>Why do you</w:t>
      </w:r>
      <w:ins w:id="17" w:author="john marufu" w:date="2024-01-11T15:39:00Z">
        <w:r w:rsidR="005A1CBB">
          <w:rPr>
            <w:rFonts w:ascii="Lato" w:hAnsi="Lato"/>
          </w:rPr>
          <w:t xml:space="preserve"> </w:t>
        </w:r>
        <w:r w:rsidR="005A1CBB" w:rsidRPr="005A1CBB">
          <w:rPr>
            <w:rFonts w:ascii="Lato" w:hAnsi="Lato"/>
          </w:rPr>
          <w:t>feel that it’s a great profession</w:t>
        </w:r>
      </w:ins>
      <w:r w:rsidRPr="001A6697">
        <w:rPr>
          <w:rFonts w:ascii="Lato" w:hAnsi="Lato"/>
        </w:rPr>
        <w:t xml:space="preserve"> . . .</w:t>
      </w:r>
      <w:r w:rsidRPr="001A6697">
        <w:rPr>
          <w:rFonts w:ascii="Lato" w:hAnsi="Lato"/>
        </w:rPr>
        <w:tab/>
      </w:r>
    </w:p>
    <w:p w14:paraId="25BE86EB" w14:textId="3BF073DD" w:rsidR="001A6697" w:rsidRDefault="001A6697" w:rsidP="007E34F2">
      <w:pPr>
        <w:rPr>
          <w:rFonts w:ascii="Lato" w:hAnsi="Lato"/>
        </w:rPr>
      </w:pPr>
      <w:r w:rsidRPr="001A6697">
        <w:rPr>
          <w:rFonts w:ascii="Lato" w:hAnsi="Lato"/>
        </w:rPr>
        <w:t xml:space="preserve">I </w:t>
      </w:r>
      <w:ins w:id="18" w:author="john marufu" w:date="2024-01-11T15:41:00Z">
        <w:r w:rsidR="005A1CBB">
          <w:rPr>
            <w:rFonts w:ascii="Lato" w:hAnsi="Lato"/>
          </w:rPr>
          <w:t>feel it makes day to day life e</w:t>
        </w:r>
      </w:ins>
      <w:ins w:id="19" w:author="john marufu" w:date="2024-01-11T15:42:00Z">
        <w:r w:rsidR="005A1CBB">
          <w:rPr>
            <w:rFonts w:ascii="Lato" w:hAnsi="Lato"/>
          </w:rPr>
          <w:t>asier in all aspects of technology</w:t>
        </w:r>
      </w:ins>
      <w:r w:rsidRPr="001A6697">
        <w:rPr>
          <w:rFonts w:ascii="Lato" w:hAnsi="Lato"/>
        </w:rPr>
        <w:t>. . .</w:t>
      </w:r>
    </w:p>
    <w:p w14:paraId="4C647DE9" w14:textId="77777777" w:rsidR="00171601" w:rsidRDefault="00171601" w:rsidP="007E34F2">
      <w:pPr>
        <w:rPr>
          <w:rFonts w:ascii="Lato" w:hAnsi="Lato"/>
        </w:rPr>
      </w:pPr>
    </w:p>
    <w:p w14:paraId="3F4DD291" w14:textId="77777777" w:rsidR="00171601" w:rsidRDefault="00171601" w:rsidP="007E34F2">
      <w:pPr>
        <w:rPr>
          <w:rFonts w:ascii="Lato" w:hAnsi="Lato"/>
        </w:rPr>
      </w:pPr>
    </w:p>
    <w:p w14:paraId="34938311" w14:textId="77777777" w:rsidR="00171601" w:rsidRDefault="00171601" w:rsidP="007E34F2">
      <w:pPr>
        <w:rPr>
          <w:rFonts w:ascii="Lato" w:hAnsi="Lato"/>
        </w:rPr>
      </w:pPr>
    </w:p>
    <w:p w14:paraId="616CAE5D" w14:textId="435525AF" w:rsidR="00614451" w:rsidRDefault="00614451" w:rsidP="007E34F2">
      <w:pPr>
        <w:rPr>
          <w:rFonts w:ascii="Lato" w:hAnsi="Lato"/>
        </w:rPr>
      </w:pPr>
      <w:r>
        <w:rPr>
          <w:rFonts w:ascii="Lato" w:hAnsi="Lato"/>
        </w:rPr>
        <w:t>References:</w:t>
      </w:r>
    </w:p>
    <w:p w14:paraId="1A380E81" w14:textId="4145A837"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Duckworth, A. (2016). </w:t>
      </w:r>
      <w:r w:rsidRPr="00614451">
        <w:rPr>
          <w:rStyle w:val="Emphasis"/>
          <w:rFonts w:ascii="Lato" w:hAnsi="Lato"/>
          <w:color w:val="424242"/>
        </w:rPr>
        <w:t xml:space="preserve">Grit: The </w:t>
      </w:r>
      <w:r w:rsidR="00276431">
        <w:rPr>
          <w:rStyle w:val="Emphasis"/>
          <w:rFonts w:ascii="Lato" w:hAnsi="Lato"/>
          <w:color w:val="424242"/>
        </w:rPr>
        <w:t>p</w:t>
      </w:r>
      <w:r w:rsidRPr="00614451">
        <w:rPr>
          <w:rStyle w:val="Emphasis"/>
          <w:rFonts w:ascii="Lato" w:hAnsi="Lato"/>
          <w:color w:val="424242"/>
        </w:rPr>
        <w:t xml:space="preserve">ower and </w:t>
      </w:r>
      <w:r w:rsidR="00276431">
        <w:rPr>
          <w:rStyle w:val="Emphasis"/>
          <w:rFonts w:ascii="Lato" w:hAnsi="Lato"/>
          <w:color w:val="424242"/>
        </w:rPr>
        <w:t>p</w:t>
      </w:r>
      <w:r w:rsidRPr="00614451">
        <w:rPr>
          <w:rStyle w:val="Emphasis"/>
          <w:rFonts w:ascii="Lato" w:hAnsi="Lato"/>
          <w:color w:val="424242"/>
        </w:rPr>
        <w:t xml:space="preserve">assion of </w:t>
      </w:r>
      <w:r w:rsidR="00276431">
        <w:rPr>
          <w:rStyle w:val="Emphasis"/>
          <w:rFonts w:ascii="Lato" w:hAnsi="Lato"/>
          <w:color w:val="424242"/>
        </w:rPr>
        <w:t>p</w:t>
      </w:r>
      <w:r w:rsidRPr="00614451">
        <w:rPr>
          <w:rStyle w:val="Emphasis"/>
          <w:rFonts w:ascii="Lato" w:hAnsi="Lato"/>
          <w:color w:val="424242"/>
        </w:rPr>
        <w:t>erseverance.</w:t>
      </w:r>
      <w:r w:rsidRPr="00614451">
        <w:rPr>
          <w:rFonts w:ascii="Lato" w:hAnsi="Lato"/>
          <w:color w:val="424242"/>
        </w:rPr>
        <w:t>  Simon &amp; Schuster.</w:t>
      </w:r>
    </w:p>
    <w:p w14:paraId="73911A24" w14:textId="54BFFFAF"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Burrow, A.L. &amp; Hill, P.L. (2013). Derailed by diversity? Purpose buffers the relationship between ethnic composition on trains and passenger negative mood. </w:t>
      </w:r>
      <w:r w:rsidRPr="00614451">
        <w:rPr>
          <w:rStyle w:val="Emphasis"/>
          <w:rFonts w:ascii="Lato" w:hAnsi="Lato"/>
          <w:color w:val="424242"/>
        </w:rPr>
        <w:t>Personality and Psychology Bulletin</w:t>
      </w:r>
      <w:r w:rsidRPr="00614451">
        <w:rPr>
          <w:rFonts w:ascii="Lato" w:hAnsi="Lato"/>
          <w:color w:val="424242"/>
        </w:rPr>
        <w:t>, 39 (12), 1610-1619. https://doi.org/10.1177/0146167213499377.</w:t>
      </w:r>
    </w:p>
    <w:p w14:paraId="20A4C886" w14:textId="6CAD7074"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Weir, K. (2013). More than job satisfaction: Psychologists are discovering what makes work meaningful--and how to create value in any job. </w:t>
      </w:r>
      <w:r w:rsidRPr="00614451">
        <w:rPr>
          <w:rStyle w:val="Emphasis"/>
          <w:rFonts w:ascii="Lato" w:hAnsi="Lato"/>
          <w:color w:val="424242"/>
        </w:rPr>
        <w:t>American Psychological Association</w:t>
      </w:r>
      <w:r w:rsidRPr="00614451">
        <w:rPr>
          <w:rFonts w:ascii="Lato" w:hAnsi="Lato"/>
          <w:color w:val="424242"/>
        </w:rPr>
        <w:t>, 44 (11), 39.</w:t>
      </w:r>
    </w:p>
    <w:p w14:paraId="45216D87" w14:textId="77777777" w:rsidR="00614451" w:rsidRPr="001A6697" w:rsidRDefault="00614451" w:rsidP="007E34F2">
      <w:pPr>
        <w:rPr>
          <w:rFonts w:ascii="Lato" w:hAnsi="Lato"/>
        </w:rPr>
      </w:pPr>
    </w:p>
    <w:sectPr w:rsidR="00614451" w:rsidRPr="001A6697" w:rsidSect="00682434">
      <w:headerReference w:type="default" r:id="rId7"/>
      <w:footerReference w:type="default" r:id="rId8"/>
      <w:pgSz w:w="12240" w:h="15840"/>
      <w:pgMar w:top="1162" w:right="1440" w:bottom="1440" w:left="1350" w:header="432"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B01A" w14:textId="77777777" w:rsidR="00682434" w:rsidRDefault="00682434" w:rsidP="00A155B9">
      <w:r>
        <w:separator/>
      </w:r>
    </w:p>
  </w:endnote>
  <w:endnote w:type="continuationSeparator" w:id="0">
    <w:p w14:paraId="4DD6F9FA" w14:textId="77777777" w:rsidR="00682434" w:rsidRDefault="00682434" w:rsidP="00A1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E84A7" w14:textId="7CD5BC6F" w:rsidR="007A457F" w:rsidRPr="007A457F" w:rsidRDefault="0003623D" w:rsidP="007A457F">
    <w:pPr>
      <w:pStyle w:val="Footer"/>
      <w:jc w:val="center"/>
      <w:rPr>
        <w:b/>
        <w:bCs/>
        <w:color w:val="4B345D"/>
        <w:sz w:val="22"/>
        <w:szCs w:val="22"/>
      </w:rPr>
    </w:pPr>
    <w:r w:rsidRPr="007A457F">
      <w:rPr>
        <w:b/>
        <w:bCs/>
        <w:noProof/>
        <w:color w:val="4B345D"/>
        <w:sz w:val="22"/>
        <w:szCs w:val="22"/>
      </w:rPr>
      <mc:AlternateContent>
        <mc:Choice Requires="wps">
          <w:drawing>
            <wp:anchor distT="0" distB="0" distL="114300" distR="114300" simplePos="0" relativeHeight="251661312" behindDoc="0" locked="0" layoutInCell="1" allowOverlap="1" wp14:anchorId="2EAAF4D2" wp14:editId="05421F84">
              <wp:simplePos x="0" y="0"/>
              <wp:positionH relativeFrom="column">
                <wp:posOffset>-850669</wp:posOffset>
              </wp:positionH>
              <wp:positionV relativeFrom="paragraph">
                <wp:posOffset>321310</wp:posOffset>
              </wp:positionV>
              <wp:extent cx="7741227" cy="124114"/>
              <wp:effectExtent l="0" t="0" r="19050" b="15875"/>
              <wp:wrapNone/>
              <wp:docPr id="2" name="Rectangle 2"/>
              <wp:cNvGraphicFramePr/>
              <a:graphic xmlns:a="http://schemas.openxmlformats.org/drawingml/2006/main">
                <a:graphicData uri="http://schemas.microsoft.com/office/word/2010/wordprocessingShape">
                  <wps:wsp>
                    <wps:cNvSpPr/>
                    <wps:spPr>
                      <a:xfrm>
                        <a:off x="0" y="0"/>
                        <a:ext cx="7741227" cy="124114"/>
                      </a:xfrm>
                      <a:prstGeom prst="rect">
                        <a:avLst/>
                      </a:prstGeom>
                      <a:solidFill>
                        <a:srgbClr val="4B345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96DA2" id="Rectangle 2" o:spid="_x0000_s1026" style="position:absolute;margin-left:-67pt;margin-top:25.3pt;width:609.55pt;height: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" fillcolor="#4b345d" strokecolor="#1f3763 [1604]" strokeweight="1pt"/>
          </w:pict>
        </mc:Fallback>
      </mc:AlternateContent>
    </w:r>
    <w:r w:rsidR="007A457F" w:rsidRPr="007A457F">
      <w:rPr>
        <w:b/>
        <w:bCs/>
        <w:color w:val="4B345D"/>
        <w:sz w:val="22"/>
        <w:szCs w:val="22"/>
      </w:rPr>
      <w:t>www.UoPeople.edu</w:t>
    </w:r>
    <w:r w:rsidR="007A457F">
      <w:rPr>
        <w:b/>
        <w:bCs/>
        <w:color w:val="4B345D"/>
        <w:sz w:val="22"/>
        <w:szCs w:val="22"/>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03130" w14:textId="77777777" w:rsidR="00682434" w:rsidRDefault="00682434" w:rsidP="00A155B9">
      <w:r>
        <w:separator/>
      </w:r>
    </w:p>
  </w:footnote>
  <w:footnote w:type="continuationSeparator" w:id="0">
    <w:p w14:paraId="325D52EA" w14:textId="77777777" w:rsidR="00682434" w:rsidRDefault="00682434" w:rsidP="00A1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19E2" w14:textId="25FC814D" w:rsidR="00A155B9" w:rsidRDefault="0003623D" w:rsidP="0003623D">
    <w:pPr>
      <w:pStyle w:val="Header"/>
      <w:ind w:left="-1260" w:firstLine="1260"/>
      <w:jc w:val="center"/>
    </w:pPr>
    <w:r>
      <w:rPr>
        <w:noProof/>
      </w:rPr>
      <mc:AlternateContent>
        <mc:Choice Requires="wps">
          <w:drawing>
            <wp:anchor distT="0" distB="0" distL="114300" distR="114300" simplePos="0" relativeHeight="251663360" behindDoc="0" locked="0" layoutInCell="1" allowOverlap="1" wp14:anchorId="62F921DD" wp14:editId="332A3C36">
              <wp:simplePos x="0" y="0"/>
              <wp:positionH relativeFrom="column">
                <wp:posOffset>-836468</wp:posOffset>
              </wp:positionH>
              <wp:positionV relativeFrom="paragraph">
                <wp:posOffset>-263929</wp:posOffset>
              </wp:positionV>
              <wp:extent cx="7740650" cy="280554"/>
              <wp:effectExtent l="0" t="0" r="19050" b="12065"/>
              <wp:wrapNone/>
              <wp:docPr id="1" name="Rectangle 1"/>
              <wp:cNvGraphicFramePr/>
              <a:graphic xmlns:a="http://schemas.openxmlformats.org/drawingml/2006/main">
                <a:graphicData uri="http://schemas.microsoft.com/office/word/2010/wordprocessingShape">
                  <wps:wsp>
                    <wps:cNvSpPr/>
                    <wps:spPr>
                      <a:xfrm>
                        <a:off x="0" y="0"/>
                        <a:ext cx="7740650" cy="280554"/>
                      </a:xfrm>
                      <a:prstGeom prst="rect">
                        <a:avLst/>
                      </a:prstGeom>
                      <a:solidFill>
                        <a:srgbClr val="4B345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A7CBE2" id="Rectangle 1" o:spid="_x0000_s1026" style="position:absolute;margin-left:-65.85pt;margin-top:-20.8pt;width:609.5pt;height:2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" fillcolor="#4b345d" strokecolor="#1f3763 [1604]" strokeweight="1pt"/>
          </w:pict>
        </mc:Fallback>
      </mc:AlternateContent>
    </w:r>
    <w:r w:rsidR="007A457F">
      <w:rPr>
        <w:noProof/>
      </w:rPr>
      <w:drawing>
        <wp:inline distT="0" distB="0" distL="0" distR="0" wp14:anchorId="3601626A" wp14:editId="09D40625">
          <wp:extent cx="1693718" cy="638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9 at 2.48.24 PM.png"/>
                  <pic:cNvPicPr/>
                </pic:nvPicPr>
                <pic:blipFill>
                  <a:blip r:embed="rId1">
                    <a:extLst>
                      <a:ext uri="{28A0092B-C50C-407E-A947-70E740481C1C}">
                        <a14:useLocalDpi xmlns:a14="http://schemas.microsoft.com/office/drawing/2010/main" val="0"/>
                      </a:ext>
                    </a:extLst>
                  </a:blip>
                  <a:stretch>
                    <a:fillRect/>
                  </a:stretch>
                </pic:blipFill>
                <pic:spPr>
                  <a:xfrm>
                    <a:off x="0" y="0"/>
                    <a:ext cx="1693718" cy="6387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050"/>
    <w:multiLevelType w:val="hybridMultilevel"/>
    <w:tmpl w:val="32D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96AB0"/>
    <w:multiLevelType w:val="hybridMultilevel"/>
    <w:tmpl w:val="9C24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06EAB"/>
    <w:multiLevelType w:val="hybridMultilevel"/>
    <w:tmpl w:val="AF98E174"/>
    <w:lvl w:ilvl="0" w:tplc="DD245E7C">
      <w:start w:val="1"/>
      <w:numFmt w:val="bullet"/>
      <w:lvlText w:val="•"/>
      <w:lvlJc w:val="left"/>
      <w:pPr>
        <w:tabs>
          <w:tab w:val="num" w:pos="720"/>
        </w:tabs>
        <w:ind w:left="720" w:hanging="360"/>
      </w:pPr>
      <w:rPr>
        <w:rFonts w:ascii="Arial" w:hAnsi="Arial" w:hint="default"/>
      </w:rPr>
    </w:lvl>
    <w:lvl w:ilvl="1" w:tplc="54C45F88" w:tentative="1">
      <w:start w:val="1"/>
      <w:numFmt w:val="bullet"/>
      <w:lvlText w:val="•"/>
      <w:lvlJc w:val="left"/>
      <w:pPr>
        <w:tabs>
          <w:tab w:val="num" w:pos="1440"/>
        </w:tabs>
        <w:ind w:left="1440" w:hanging="360"/>
      </w:pPr>
      <w:rPr>
        <w:rFonts w:ascii="Arial" w:hAnsi="Arial" w:hint="default"/>
      </w:rPr>
    </w:lvl>
    <w:lvl w:ilvl="2" w:tplc="835AB5C2" w:tentative="1">
      <w:start w:val="1"/>
      <w:numFmt w:val="bullet"/>
      <w:lvlText w:val="•"/>
      <w:lvlJc w:val="left"/>
      <w:pPr>
        <w:tabs>
          <w:tab w:val="num" w:pos="2160"/>
        </w:tabs>
        <w:ind w:left="2160" w:hanging="360"/>
      </w:pPr>
      <w:rPr>
        <w:rFonts w:ascii="Arial" w:hAnsi="Arial" w:hint="default"/>
      </w:rPr>
    </w:lvl>
    <w:lvl w:ilvl="3" w:tplc="828E1698" w:tentative="1">
      <w:start w:val="1"/>
      <w:numFmt w:val="bullet"/>
      <w:lvlText w:val="•"/>
      <w:lvlJc w:val="left"/>
      <w:pPr>
        <w:tabs>
          <w:tab w:val="num" w:pos="2880"/>
        </w:tabs>
        <w:ind w:left="2880" w:hanging="360"/>
      </w:pPr>
      <w:rPr>
        <w:rFonts w:ascii="Arial" w:hAnsi="Arial" w:hint="default"/>
      </w:rPr>
    </w:lvl>
    <w:lvl w:ilvl="4" w:tplc="1D1AF7EA" w:tentative="1">
      <w:start w:val="1"/>
      <w:numFmt w:val="bullet"/>
      <w:lvlText w:val="•"/>
      <w:lvlJc w:val="left"/>
      <w:pPr>
        <w:tabs>
          <w:tab w:val="num" w:pos="3600"/>
        </w:tabs>
        <w:ind w:left="3600" w:hanging="360"/>
      </w:pPr>
      <w:rPr>
        <w:rFonts w:ascii="Arial" w:hAnsi="Arial" w:hint="default"/>
      </w:rPr>
    </w:lvl>
    <w:lvl w:ilvl="5" w:tplc="6496387E" w:tentative="1">
      <w:start w:val="1"/>
      <w:numFmt w:val="bullet"/>
      <w:lvlText w:val="•"/>
      <w:lvlJc w:val="left"/>
      <w:pPr>
        <w:tabs>
          <w:tab w:val="num" w:pos="4320"/>
        </w:tabs>
        <w:ind w:left="4320" w:hanging="360"/>
      </w:pPr>
      <w:rPr>
        <w:rFonts w:ascii="Arial" w:hAnsi="Arial" w:hint="default"/>
      </w:rPr>
    </w:lvl>
    <w:lvl w:ilvl="6" w:tplc="AB4C2AF4" w:tentative="1">
      <w:start w:val="1"/>
      <w:numFmt w:val="bullet"/>
      <w:lvlText w:val="•"/>
      <w:lvlJc w:val="left"/>
      <w:pPr>
        <w:tabs>
          <w:tab w:val="num" w:pos="5040"/>
        </w:tabs>
        <w:ind w:left="5040" w:hanging="360"/>
      </w:pPr>
      <w:rPr>
        <w:rFonts w:ascii="Arial" w:hAnsi="Arial" w:hint="default"/>
      </w:rPr>
    </w:lvl>
    <w:lvl w:ilvl="7" w:tplc="4216BCC8" w:tentative="1">
      <w:start w:val="1"/>
      <w:numFmt w:val="bullet"/>
      <w:lvlText w:val="•"/>
      <w:lvlJc w:val="left"/>
      <w:pPr>
        <w:tabs>
          <w:tab w:val="num" w:pos="5760"/>
        </w:tabs>
        <w:ind w:left="5760" w:hanging="360"/>
      </w:pPr>
      <w:rPr>
        <w:rFonts w:ascii="Arial" w:hAnsi="Arial" w:hint="default"/>
      </w:rPr>
    </w:lvl>
    <w:lvl w:ilvl="8" w:tplc="FF3C68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DC0E8E"/>
    <w:multiLevelType w:val="hybridMultilevel"/>
    <w:tmpl w:val="0AF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A7C2F"/>
    <w:multiLevelType w:val="hybridMultilevel"/>
    <w:tmpl w:val="EB7440E0"/>
    <w:lvl w:ilvl="0" w:tplc="37F2897E">
      <w:start w:val="1"/>
      <w:numFmt w:val="bullet"/>
      <w:lvlText w:val="•"/>
      <w:lvlJc w:val="left"/>
      <w:pPr>
        <w:tabs>
          <w:tab w:val="num" w:pos="720"/>
        </w:tabs>
        <w:ind w:left="720" w:hanging="360"/>
      </w:pPr>
      <w:rPr>
        <w:rFonts w:ascii="Arial" w:hAnsi="Arial" w:hint="default"/>
      </w:rPr>
    </w:lvl>
    <w:lvl w:ilvl="1" w:tplc="1C567D14" w:tentative="1">
      <w:start w:val="1"/>
      <w:numFmt w:val="bullet"/>
      <w:lvlText w:val="•"/>
      <w:lvlJc w:val="left"/>
      <w:pPr>
        <w:tabs>
          <w:tab w:val="num" w:pos="1440"/>
        </w:tabs>
        <w:ind w:left="1440" w:hanging="360"/>
      </w:pPr>
      <w:rPr>
        <w:rFonts w:ascii="Arial" w:hAnsi="Arial" w:hint="default"/>
      </w:rPr>
    </w:lvl>
    <w:lvl w:ilvl="2" w:tplc="CC520B66" w:tentative="1">
      <w:start w:val="1"/>
      <w:numFmt w:val="bullet"/>
      <w:lvlText w:val="•"/>
      <w:lvlJc w:val="left"/>
      <w:pPr>
        <w:tabs>
          <w:tab w:val="num" w:pos="2160"/>
        </w:tabs>
        <w:ind w:left="2160" w:hanging="360"/>
      </w:pPr>
      <w:rPr>
        <w:rFonts w:ascii="Arial" w:hAnsi="Arial" w:hint="default"/>
      </w:rPr>
    </w:lvl>
    <w:lvl w:ilvl="3" w:tplc="81FC381E" w:tentative="1">
      <w:start w:val="1"/>
      <w:numFmt w:val="bullet"/>
      <w:lvlText w:val="•"/>
      <w:lvlJc w:val="left"/>
      <w:pPr>
        <w:tabs>
          <w:tab w:val="num" w:pos="2880"/>
        </w:tabs>
        <w:ind w:left="2880" w:hanging="360"/>
      </w:pPr>
      <w:rPr>
        <w:rFonts w:ascii="Arial" w:hAnsi="Arial" w:hint="default"/>
      </w:rPr>
    </w:lvl>
    <w:lvl w:ilvl="4" w:tplc="415CC622" w:tentative="1">
      <w:start w:val="1"/>
      <w:numFmt w:val="bullet"/>
      <w:lvlText w:val="•"/>
      <w:lvlJc w:val="left"/>
      <w:pPr>
        <w:tabs>
          <w:tab w:val="num" w:pos="3600"/>
        </w:tabs>
        <w:ind w:left="3600" w:hanging="360"/>
      </w:pPr>
      <w:rPr>
        <w:rFonts w:ascii="Arial" w:hAnsi="Arial" w:hint="default"/>
      </w:rPr>
    </w:lvl>
    <w:lvl w:ilvl="5" w:tplc="7A4C3440" w:tentative="1">
      <w:start w:val="1"/>
      <w:numFmt w:val="bullet"/>
      <w:lvlText w:val="•"/>
      <w:lvlJc w:val="left"/>
      <w:pPr>
        <w:tabs>
          <w:tab w:val="num" w:pos="4320"/>
        </w:tabs>
        <w:ind w:left="4320" w:hanging="360"/>
      </w:pPr>
      <w:rPr>
        <w:rFonts w:ascii="Arial" w:hAnsi="Arial" w:hint="default"/>
      </w:rPr>
    </w:lvl>
    <w:lvl w:ilvl="6" w:tplc="D7DEE2D6" w:tentative="1">
      <w:start w:val="1"/>
      <w:numFmt w:val="bullet"/>
      <w:lvlText w:val="•"/>
      <w:lvlJc w:val="left"/>
      <w:pPr>
        <w:tabs>
          <w:tab w:val="num" w:pos="5040"/>
        </w:tabs>
        <w:ind w:left="5040" w:hanging="360"/>
      </w:pPr>
      <w:rPr>
        <w:rFonts w:ascii="Arial" w:hAnsi="Arial" w:hint="default"/>
      </w:rPr>
    </w:lvl>
    <w:lvl w:ilvl="7" w:tplc="AC641AFC" w:tentative="1">
      <w:start w:val="1"/>
      <w:numFmt w:val="bullet"/>
      <w:lvlText w:val="•"/>
      <w:lvlJc w:val="left"/>
      <w:pPr>
        <w:tabs>
          <w:tab w:val="num" w:pos="5760"/>
        </w:tabs>
        <w:ind w:left="5760" w:hanging="360"/>
      </w:pPr>
      <w:rPr>
        <w:rFonts w:ascii="Arial" w:hAnsi="Arial" w:hint="default"/>
      </w:rPr>
    </w:lvl>
    <w:lvl w:ilvl="8" w:tplc="A32C5D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963725"/>
    <w:multiLevelType w:val="multilevel"/>
    <w:tmpl w:val="A1C8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883793">
    <w:abstractNumId w:val="4"/>
  </w:num>
  <w:num w:numId="2" w16cid:durableId="385103829">
    <w:abstractNumId w:val="2"/>
  </w:num>
  <w:num w:numId="3" w16cid:durableId="1832988255">
    <w:abstractNumId w:val="3"/>
  </w:num>
  <w:num w:numId="4" w16cid:durableId="2140568588">
    <w:abstractNumId w:val="0"/>
  </w:num>
  <w:num w:numId="5" w16cid:durableId="1969965515">
    <w:abstractNumId w:val="5"/>
  </w:num>
  <w:num w:numId="6" w16cid:durableId="4198360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marufu">
    <w15:presenceInfo w15:providerId="Windows Live" w15:userId="0d60c1f2ff989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NLMwNjUwMQEiSyUdpeDU4uLM/DyQAsNaAHti2ZAsAAAA"/>
  </w:docVars>
  <w:rsids>
    <w:rsidRoot w:val="00A155B9"/>
    <w:rsid w:val="0003623D"/>
    <w:rsid w:val="000E3D4D"/>
    <w:rsid w:val="000F74E0"/>
    <w:rsid w:val="00117D54"/>
    <w:rsid w:val="001375F6"/>
    <w:rsid w:val="00151B24"/>
    <w:rsid w:val="00161D26"/>
    <w:rsid w:val="00171601"/>
    <w:rsid w:val="00196CD2"/>
    <w:rsid w:val="001A3F93"/>
    <w:rsid w:val="001A6697"/>
    <w:rsid w:val="0021215A"/>
    <w:rsid w:val="00217390"/>
    <w:rsid w:val="00252609"/>
    <w:rsid w:val="00256320"/>
    <w:rsid w:val="00276431"/>
    <w:rsid w:val="00296675"/>
    <w:rsid w:val="002B0CB2"/>
    <w:rsid w:val="002B5DC7"/>
    <w:rsid w:val="002C4DED"/>
    <w:rsid w:val="002E1EC0"/>
    <w:rsid w:val="00304DAF"/>
    <w:rsid w:val="003339D0"/>
    <w:rsid w:val="0036680D"/>
    <w:rsid w:val="003B6921"/>
    <w:rsid w:val="003E34FC"/>
    <w:rsid w:val="003F02D1"/>
    <w:rsid w:val="004376B5"/>
    <w:rsid w:val="004603D1"/>
    <w:rsid w:val="00463FD3"/>
    <w:rsid w:val="00473983"/>
    <w:rsid w:val="004854DF"/>
    <w:rsid w:val="004A12AB"/>
    <w:rsid w:val="004C1943"/>
    <w:rsid w:val="00585E19"/>
    <w:rsid w:val="005A1CBB"/>
    <w:rsid w:val="005E7489"/>
    <w:rsid w:val="00614451"/>
    <w:rsid w:val="00626591"/>
    <w:rsid w:val="0062684A"/>
    <w:rsid w:val="00626F8D"/>
    <w:rsid w:val="006645CD"/>
    <w:rsid w:val="00682434"/>
    <w:rsid w:val="006845E0"/>
    <w:rsid w:val="006F0208"/>
    <w:rsid w:val="00723FEE"/>
    <w:rsid w:val="00774295"/>
    <w:rsid w:val="0077754F"/>
    <w:rsid w:val="007A457F"/>
    <w:rsid w:val="007D37EE"/>
    <w:rsid w:val="007E2193"/>
    <w:rsid w:val="007E22A2"/>
    <w:rsid w:val="007E34F2"/>
    <w:rsid w:val="007E573E"/>
    <w:rsid w:val="008B0C0F"/>
    <w:rsid w:val="008E7E62"/>
    <w:rsid w:val="009F642A"/>
    <w:rsid w:val="00A05FC8"/>
    <w:rsid w:val="00A155B9"/>
    <w:rsid w:val="00A330B3"/>
    <w:rsid w:val="00A60D39"/>
    <w:rsid w:val="00AB09A8"/>
    <w:rsid w:val="00AB4B78"/>
    <w:rsid w:val="00AE6258"/>
    <w:rsid w:val="00B03A96"/>
    <w:rsid w:val="00B2504A"/>
    <w:rsid w:val="00B8551C"/>
    <w:rsid w:val="00B86380"/>
    <w:rsid w:val="00B87538"/>
    <w:rsid w:val="00BA46A4"/>
    <w:rsid w:val="00C310CD"/>
    <w:rsid w:val="00C32822"/>
    <w:rsid w:val="00C62015"/>
    <w:rsid w:val="00D03157"/>
    <w:rsid w:val="00D15DDB"/>
    <w:rsid w:val="00D609A5"/>
    <w:rsid w:val="00D8051C"/>
    <w:rsid w:val="00DB3933"/>
    <w:rsid w:val="00DC63E8"/>
    <w:rsid w:val="00DE2CE4"/>
    <w:rsid w:val="00E0588C"/>
    <w:rsid w:val="00E350EC"/>
    <w:rsid w:val="00E73D98"/>
    <w:rsid w:val="00E741D0"/>
    <w:rsid w:val="00E87D5E"/>
    <w:rsid w:val="00F006B5"/>
    <w:rsid w:val="00F427B0"/>
    <w:rsid w:val="00F71E39"/>
    <w:rsid w:val="00F73656"/>
    <w:rsid w:val="00FA4A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5FE0B"/>
  <w15:chartTrackingRefBased/>
  <w15:docId w15:val="{CCCF7F29-FF68-D84E-88A1-B820C9CE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E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6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6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5B9"/>
    <w:pPr>
      <w:tabs>
        <w:tab w:val="center" w:pos="4680"/>
        <w:tab w:val="right" w:pos="9360"/>
      </w:tabs>
    </w:pPr>
  </w:style>
  <w:style w:type="character" w:customStyle="1" w:styleId="HeaderChar">
    <w:name w:val="Header Char"/>
    <w:basedOn w:val="DefaultParagraphFont"/>
    <w:link w:val="Header"/>
    <w:uiPriority w:val="99"/>
    <w:rsid w:val="00A155B9"/>
  </w:style>
  <w:style w:type="paragraph" w:styleId="Footer">
    <w:name w:val="footer"/>
    <w:basedOn w:val="Normal"/>
    <w:link w:val="FooterChar"/>
    <w:uiPriority w:val="99"/>
    <w:unhideWhenUsed/>
    <w:rsid w:val="00A155B9"/>
    <w:pPr>
      <w:tabs>
        <w:tab w:val="center" w:pos="4680"/>
        <w:tab w:val="right" w:pos="9360"/>
      </w:tabs>
    </w:pPr>
  </w:style>
  <w:style w:type="character" w:customStyle="1" w:styleId="FooterChar">
    <w:name w:val="Footer Char"/>
    <w:basedOn w:val="DefaultParagraphFont"/>
    <w:link w:val="Footer"/>
    <w:uiPriority w:val="99"/>
    <w:rsid w:val="00A155B9"/>
  </w:style>
  <w:style w:type="character" w:styleId="Hyperlink">
    <w:name w:val="Hyperlink"/>
    <w:basedOn w:val="DefaultParagraphFont"/>
    <w:uiPriority w:val="99"/>
    <w:unhideWhenUsed/>
    <w:rsid w:val="007A457F"/>
    <w:rPr>
      <w:color w:val="0563C1" w:themeColor="hyperlink"/>
      <w:u w:val="single"/>
    </w:rPr>
  </w:style>
  <w:style w:type="character" w:styleId="UnresolvedMention">
    <w:name w:val="Unresolved Mention"/>
    <w:basedOn w:val="DefaultParagraphFont"/>
    <w:uiPriority w:val="99"/>
    <w:rsid w:val="007A457F"/>
    <w:rPr>
      <w:color w:val="605E5C"/>
      <w:shd w:val="clear" w:color="auto" w:fill="E1DFDD"/>
    </w:rPr>
  </w:style>
  <w:style w:type="paragraph" w:styleId="ListParagraph">
    <w:name w:val="List Paragraph"/>
    <w:basedOn w:val="Normal"/>
    <w:uiPriority w:val="34"/>
    <w:qFormat/>
    <w:rsid w:val="00463FD3"/>
    <w:pPr>
      <w:ind w:left="720"/>
      <w:contextualSpacing/>
    </w:pPr>
  </w:style>
  <w:style w:type="paragraph" w:styleId="Subtitle">
    <w:name w:val="Subtitle"/>
    <w:basedOn w:val="Normal"/>
    <w:next w:val="Normal"/>
    <w:link w:val="SubtitleChar"/>
    <w:uiPriority w:val="11"/>
    <w:qFormat/>
    <w:rsid w:val="00AE6258"/>
    <w:pPr>
      <w:numPr>
        <w:ilvl w:val="1"/>
      </w:numPr>
      <w:spacing w:after="160" w:line="259" w:lineRule="auto"/>
    </w:pPr>
    <w:rPr>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AE6258"/>
    <w:rPr>
      <w:color w:val="5A5A5A" w:themeColor="text1" w:themeTint="A5"/>
      <w:spacing w:val="15"/>
      <w:sz w:val="22"/>
      <w:szCs w:val="22"/>
      <w:lang w:eastAsia="en-US"/>
    </w:rPr>
  </w:style>
  <w:style w:type="table" w:styleId="TableGrid">
    <w:name w:val="Table Grid"/>
    <w:basedOn w:val="TableNormal"/>
    <w:uiPriority w:val="39"/>
    <w:rsid w:val="00AE6258"/>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1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6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69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14451"/>
    <w:rPr>
      <w:i/>
      <w:iCs/>
    </w:rPr>
  </w:style>
  <w:style w:type="paragraph" w:styleId="Revision">
    <w:name w:val="Revision"/>
    <w:hidden/>
    <w:uiPriority w:val="99"/>
    <w:semiHidden/>
    <w:rsid w:val="00276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7445">
      <w:bodyDiv w:val="1"/>
      <w:marLeft w:val="0"/>
      <w:marRight w:val="0"/>
      <w:marTop w:val="0"/>
      <w:marBottom w:val="0"/>
      <w:divBdr>
        <w:top w:val="none" w:sz="0" w:space="0" w:color="auto"/>
        <w:left w:val="none" w:sz="0" w:space="0" w:color="auto"/>
        <w:bottom w:val="none" w:sz="0" w:space="0" w:color="auto"/>
        <w:right w:val="none" w:sz="0" w:space="0" w:color="auto"/>
      </w:divBdr>
      <w:divsChild>
        <w:div w:id="172963714">
          <w:marLeft w:val="360"/>
          <w:marRight w:val="0"/>
          <w:marTop w:val="200"/>
          <w:marBottom w:val="0"/>
          <w:divBdr>
            <w:top w:val="none" w:sz="0" w:space="0" w:color="auto"/>
            <w:left w:val="none" w:sz="0" w:space="0" w:color="auto"/>
            <w:bottom w:val="none" w:sz="0" w:space="0" w:color="auto"/>
            <w:right w:val="none" w:sz="0" w:space="0" w:color="auto"/>
          </w:divBdr>
        </w:div>
        <w:div w:id="650134578">
          <w:marLeft w:val="360"/>
          <w:marRight w:val="0"/>
          <w:marTop w:val="200"/>
          <w:marBottom w:val="0"/>
          <w:divBdr>
            <w:top w:val="none" w:sz="0" w:space="0" w:color="auto"/>
            <w:left w:val="none" w:sz="0" w:space="0" w:color="auto"/>
            <w:bottom w:val="none" w:sz="0" w:space="0" w:color="auto"/>
            <w:right w:val="none" w:sz="0" w:space="0" w:color="auto"/>
          </w:divBdr>
        </w:div>
      </w:divsChild>
    </w:div>
    <w:div w:id="1635598409">
      <w:bodyDiv w:val="1"/>
      <w:marLeft w:val="0"/>
      <w:marRight w:val="0"/>
      <w:marTop w:val="0"/>
      <w:marBottom w:val="0"/>
      <w:divBdr>
        <w:top w:val="none" w:sz="0" w:space="0" w:color="auto"/>
        <w:left w:val="none" w:sz="0" w:space="0" w:color="auto"/>
        <w:bottom w:val="none" w:sz="0" w:space="0" w:color="auto"/>
        <w:right w:val="none" w:sz="0" w:space="0" w:color="auto"/>
      </w:divBdr>
      <w:divsChild>
        <w:div w:id="1052272256">
          <w:marLeft w:val="0"/>
          <w:marRight w:val="0"/>
          <w:marTop w:val="300"/>
          <w:marBottom w:val="300"/>
          <w:divBdr>
            <w:top w:val="none" w:sz="0" w:space="0" w:color="auto"/>
            <w:left w:val="none" w:sz="0" w:space="0" w:color="auto"/>
            <w:bottom w:val="none" w:sz="0" w:space="0" w:color="auto"/>
            <w:right w:val="none" w:sz="0" w:space="0" w:color="auto"/>
          </w:divBdr>
        </w:div>
        <w:div w:id="171646450">
          <w:marLeft w:val="0"/>
          <w:marRight w:val="0"/>
          <w:marTop w:val="0"/>
          <w:marBottom w:val="0"/>
          <w:divBdr>
            <w:top w:val="none" w:sz="0" w:space="0" w:color="auto"/>
            <w:left w:val="none" w:sz="0" w:space="0" w:color="auto"/>
            <w:bottom w:val="none" w:sz="0" w:space="0" w:color="auto"/>
            <w:right w:val="none" w:sz="0" w:space="0" w:color="auto"/>
          </w:divBdr>
          <w:divsChild>
            <w:div w:id="602346958">
              <w:marLeft w:val="0"/>
              <w:marRight w:val="0"/>
              <w:marTop w:val="0"/>
              <w:marBottom w:val="0"/>
              <w:divBdr>
                <w:top w:val="none" w:sz="0" w:space="0" w:color="auto"/>
                <w:left w:val="none" w:sz="0" w:space="0" w:color="auto"/>
                <w:bottom w:val="none" w:sz="0" w:space="0" w:color="auto"/>
                <w:right w:val="none" w:sz="0" w:space="0" w:color="auto"/>
              </w:divBdr>
              <w:divsChild>
                <w:div w:id="16430010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07623475">
      <w:bodyDiv w:val="1"/>
      <w:marLeft w:val="0"/>
      <w:marRight w:val="0"/>
      <w:marTop w:val="0"/>
      <w:marBottom w:val="0"/>
      <w:divBdr>
        <w:top w:val="none" w:sz="0" w:space="0" w:color="auto"/>
        <w:left w:val="none" w:sz="0" w:space="0" w:color="auto"/>
        <w:bottom w:val="none" w:sz="0" w:space="0" w:color="auto"/>
        <w:right w:val="none" w:sz="0" w:space="0" w:color="auto"/>
      </w:divBdr>
    </w:div>
    <w:div w:id="1930960240">
      <w:bodyDiv w:val="1"/>
      <w:marLeft w:val="0"/>
      <w:marRight w:val="0"/>
      <w:marTop w:val="0"/>
      <w:marBottom w:val="0"/>
      <w:divBdr>
        <w:top w:val="none" w:sz="0" w:space="0" w:color="auto"/>
        <w:left w:val="none" w:sz="0" w:space="0" w:color="auto"/>
        <w:bottom w:val="none" w:sz="0" w:space="0" w:color="auto"/>
        <w:right w:val="none" w:sz="0" w:space="0" w:color="auto"/>
      </w:divBdr>
    </w:div>
    <w:div w:id="194996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Melanson</dc:creator>
  <cp:keywords/>
  <dc:description/>
  <cp:lastModifiedBy>john marufu</cp:lastModifiedBy>
  <cp:revision>3</cp:revision>
  <dcterms:created xsi:type="dcterms:W3CDTF">2022-12-15T22:50:00Z</dcterms:created>
  <dcterms:modified xsi:type="dcterms:W3CDTF">2024-01-11T13:43:00Z</dcterms:modified>
</cp:coreProperties>
</file>